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A421C" w14:textId="77777777" w:rsidR="0095709C" w:rsidRPr="0095709C" w:rsidRDefault="0095709C" w:rsidP="0095709C">
      <w:pPr>
        <w:shd w:val="clear" w:color="auto" w:fill="FFFFFF"/>
        <w:spacing w:before="0" w:beforeAutospacing="0" w:after="0" w:afterAutospacing="0" w:line="240" w:lineRule="auto"/>
        <w:textAlignment w:val="baseline"/>
        <w:outlineLvl w:val="1"/>
        <w:rPr>
          <w:rFonts w:ascii="Roboto Condensed" w:eastAsia="Times New Roman" w:hAnsi="Roboto Condensed" w:cs="Times New Roman"/>
          <w:b/>
          <w:bCs/>
          <w:color w:val="303030"/>
          <w:w w:val="100"/>
          <w:sz w:val="36"/>
          <w:szCs w:val="36"/>
          <w:lang w:bidi="hi-IN"/>
        </w:rPr>
      </w:pPr>
      <w:r w:rsidRPr="0095709C">
        <w:rPr>
          <w:rFonts w:ascii="Roboto Condensed" w:eastAsia="Times New Roman" w:hAnsi="Roboto Condensed" w:cs="Times New Roman"/>
          <w:b/>
          <w:bCs/>
          <w:color w:val="303030"/>
          <w:w w:val="100"/>
          <w:sz w:val="36"/>
          <w:szCs w:val="36"/>
          <w:u w:val="single"/>
          <w:lang w:bidi="hi-IN"/>
        </w:rPr>
        <w:t>Problem-01:</w:t>
      </w:r>
    </w:p>
    <w:p w14:paraId="50AA421D"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1E"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Given a circle C with radius 10 and center coordinates (1, 4). Apply the translation with distance 5 towards X axis and 1 towards Y axis. Obtain the new coordinates of C without changing its radius.</w:t>
      </w:r>
    </w:p>
    <w:p w14:paraId="50AA421F" w14:textId="77777777" w:rsidR="0095709C" w:rsidRPr="0095709C" w:rsidRDefault="0095709C" w:rsidP="0095709C">
      <w:pPr>
        <w:shd w:val="clear" w:color="auto" w:fill="FFFFFF"/>
        <w:spacing w:before="0" w:beforeAutospacing="0" w:after="0" w:afterAutospacing="0" w:line="240" w:lineRule="auto"/>
        <w:textAlignment w:val="baseline"/>
        <w:outlineLvl w:val="1"/>
        <w:rPr>
          <w:rFonts w:ascii="Roboto Condensed" w:eastAsia="Times New Roman" w:hAnsi="Roboto Condensed" w:cs="Times New Roman"/>
          <w:b/>
          <w:bCs/>
          <w:color w:val="303030"/>
          <w:w w:val="100"/>
          <w:sz w:val="36"/>
          <w:szCs w:val="36"/>
          <w:lang w:bidi="hi-IN"/>
        </w:rPr>
      </w:pPr>
      <w:r w:rsidRPr="0095709C">
        <w:rPr>
          <w:rFonts w:ascii="Roboto Condensed" w:eastAsia="Times New Roman" w:hAnsi="Roboto Condensed" w:cs="Times New Roman"/>
          <w:b/>
          <w:bCs/>
          <w:color w:val="303030"/>
          <w:w w:val="100"/>
          <w:sz w:val="36"/>
          <w:szCs w:val="36"/>
          <w:u w:val="single"/>
          <w:lang w:bidi="hi-IN"/>
        </w:rPr>
        <w:t>Solution-</w:t>
      </w:r>
    </w:p>
    <w:p w14:paraId="50AA4220"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21"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Given-</w:t>
      </w:r>
    </w:p>
    <w:p w14:paraId="50AA4222" w14:textId="77777777" w:rsidR="0095709C" w:rsidRPr="0095709C" w:rsidRDefault="0095709C" w:rsidP="0095709C">
      <w:pPr>
        <w:numPr>
          <w:ilvl w:val="0"/>
          <w:numId w:val="1"/>
        </w:numPr>
        <w:shd w:val="clear" w:color="auto" w:fill="FFFFFF"/>
        <w:spacing w:before="60" w:beforeAutospacing="0" w:after="60" w:afterAutospacing="0" w:line="240" w:lineRule="auto"/>
        <w:ind w:left="225"/>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Old center coordinates of C = (</w:t>
      </w:r>
      <w:proofErr w:type="spellStart"/>
      <w:r w:rsidRPr="0095709C">
        <w:rPr>
          <w:rFonts w:ascii="Arial" w:eastAsia="Times New Roman" w:hAnsi="Arial" w:cs="Arial"/>
          <w:color w:val="303030"/>
          <w:w w:val="100"/>
          <w:sz w:val="23"/>
          <w:szCs w:val="23"/>
          <w:lang w:bidi="hi-IN"/>
        </w:rPr>
        <w:t>X</w:t>
      </w:r>
      <w:r w:rsidRPr="0095709C">
        <w:rPr>
          <w:rFonts w:ascii="Arial" w:eastAsia="Times New Roman" w:hAnsi="Arial" w:cs="Arial"/>
          <w:color w:val="303030"/>
          <w:w w:val="100"/>
          <w:sz w:val="23"/>
          <w:szCs w:val="23"/>
          <w:vertAlign w:val="subscript"/>
          <w:lang w:bidi="hi-IN"/>
        </w:rPr>
        <w:t>old</w:t>
      </w:r>
      <w:proofErr w:type="spellEnd"/>
      <w:r w:rsidRPr="0095709C">
        <w:rPr>
          <w:rFonts w:ascii="Arial" w:eastAsia="Times New Roman" w:hAnsi="Arial" w:cs="Arial"/>
          <w:color w:val="303030"/>
          <w:w w:val="100"/>
          <w:sz w:val="23"/>
          <w:szCs w:val="23"/>
          <w:lang w:bidi="hi-IN"/>
        </w:rPr>
        <w:t xml:space="preserve">, </w:t>
      </w:r>
      <w:proofErr w:type="spellStart"/>
      <w:r w:rsidRPr="0095709C">
        <w:rPr>
          <w:rFonts w:ascii="Arial" w:eastAsia="Times New Roman" w:hAnsi="Arial" w:cs="Arial"/>
          <w:color w:val="303030"/>
          <w:w w:val="100"/>
          <w:sz w:val="23"/>
          <w:szCs w:val="23"/>
          <w:lang w:bidi="hi-IN"/>
        </w:rPr>
        <w:t>Y</w:t>
      </w:r>
      <w:r w:rsidRPr="0095709C">
        <w:rPr>
          <w:rFonts w:ascii="Arial" w:eastAsia="Times New Roman" w:hAnsi="Arial" w:cs="Arial"/>
          <w:color w:val="303030"/>
          <w:w w:val="100"/>
          <w:sz w:val="23"/>
          <w:szCs w:val="23"/>
          <w:vertAlign w:val="subscript"/>
          <w:lang w:bidi="hi-IN"/>
        </w:rPr>
        <w:t>old</w:t>
      </w:r>
      <w:proofErr w:type="spellEnd"/>
      <w:r w:rsidRPr="0095709C">
        <w:rPr>
          <w:rFonts w:ascii="Arial" w:eastAsia="Times New Roman" w:hAnsi="Arial" w:cs="Arial"/>
          <w:color w:val="303030"/>
          <w:w w:val="100"/>
          <w:sz w:val="23"/>
          <w:szCs w:val="23"/>
          <w:lang w:bidi="hi-IN"/>
        </w:rPr>
        <w:t>) = (1, 4)</w:t>
      </w:r>
    </w:p>
    <w:p w14:paraId="50AA4223" w14:textId="77777777" w:rsidR="0095709C" w:rsidRPr="0095709C" w:rsidRDefault="0095709C" w:rsidP="0095709C">
      <w:pPr>
        <w:numPr>
          <w:ilvl w:val="0"/>
          <w:numId w:val="1"/>
        </w:numPr>
        <w:shd w:val="clear" w:color="auto" w:fill="FFFFFF"/>
        <w:spacing w:before="60" w:beforeAutospacing="0" w:after="60" w:afterAutospacing="0" w:line="240" w:lineRule="auto"/>
        <w:ind w:left="225"/>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Translation vector = (T</w:t>
      </w:r>
      <w:r w:rsidRPr="0095709C">
        <w:rPr>
          <w:rFonts w:ascii="Arial" w:eastAsia="Times New Roman" w:hAnsi="Arial" w:cs="Arial"/>
          <w:color w:val="303030"/>
          <w:w w:val="100"/>
          <w:sz w:val="23"/>
          <w:szCs w:val="23"/>
          <w:vertAlign w:val="subscript"/>
          <w:lang w:bidi="hi-IN"/>
        </w:rPr>
        <w:t>x</w:t>
      </w:r>
      <w:r w:rsidRPr="0095709C">
        <w:rPr>
          <w:rFonts w:ascii="Arial" w:eastAsia="Times New Roman" w:hAnsi="Arial" w:cs="Arial"/>
          <w:color w:val="303030"/>
          <w:w w:val="100"/>
          <w:sz w:val="23"/>
          <w:szCs w:val="23"/>
          <w:lang w:bidi="hi-IN"/>
        </w:rPr>
        <w:t>, T</w:t>
      </w:r>
      <w:r w:rsidRPr="0095709C">
        <w:rPr>
          <w:rFonts w:ascii="Arial" w:eastAsia="Times New Roman" w:hAnsi="Arial" w:cs="Arial"/>
          <w:color w:val="303030"/>
          <w:w w:val="100"/>
          <w:sz w:val="23"/>
          <w:szCs w:val="23"/>
          <w:vertAlign w:val="subscript"/>
          <w:lang w:bidi="hi-IN"/>
        </w:rPr>
        <w:t>y</w:t>
      </w:r>
      <w:r w:rsidRPr="0095709C">
        <w:rPr>
          <w:rFonts w:ascii="Arial" w:eastAsia="Times New Roman" w:hAnsi="Arial" w:cs="Arial"/>
          <w:color w:val="303030"/>
          <w:w w:val="100"/>
          <w:sz w:val="23"/>
          <w:szCs w:val="23"/>
          <w:lang w:bidi="hi-IN"/>
        </w:rPr>
        <w:t>) = (5, 1)</w:t>
      </w:r>
    </w:p>
    <w:p w14:paraId="50AA4224"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25"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Let the new center coordinates of C = (</w:t>
      </w:r>
      <w:proofErr w:type="spellStart"/>
      <w:r w:rsidRPr="0095709C">
        <w:rPr>
          <w:rFonts w:ascii="Arial" w:eastAsia="Times New Roman" w:hAnsi="Arial" w:cs="Arial"/>
          <w:color w:val="303030"/>
          <w:w w:val="100"/>
          <w:sz w:val="23"/>
          <w:szCs w:val="23"/>
          <w:lang w:bidi="hi-IN"/>
        </w:rPr>
        <w:t>X</w:t>
      </w:r>
      <w:r w:rsidRPr="0095709C">
        <w:rPr>
          <w:rFonts w:ascii="Arial" w:eastAsia="Times New Roman" w:hAnsi="Arial" w:cs="Arial"/>
          <w:color w:val="303030"/>
          <w:w w:val="100"/>
          <w:sz w:val="23"/>
          <w:szCs w:val="23"/>
          <w:vertAlign w:val="subscript"/>
          <w:lang w:bidi="hi-IN"/>
        </w:rPr>
        <w:t>new</w:t>
      </w:r>
      <w:proofErr w:type="spellEnd"/>
      <w:r w:rsidRPr="0095709C">
        <w:rPr>
          <w:rFonts w:ascii="Arial" w:eastAsia="Times New Roman" w:hAnsi="Arial" w:cs="Arial"/>
          <w:color w:val="303030"/>
          <w:w w:val="100"/>
          <w:sz w:val="23"/>
          <w:szCs w:val="23"/>
          <w:lang w:bidi="hi-IN"/>
        </w:rPr>
        <w:t xml:space="preserve">, </w:t>
      </w:r>
      <w:proofErr w:type="spellStart"/>
      <w:r w:rsidRPr="0095709C">
        <w:rPr>
          <w:rFonts w:ascii="Arial" w:eastAsia="Times New Roman" w:hAnsi="Arial" w:cs="Arial"/>
          <w:color w:val="303030"/>
          <w:w w:val="100"/>
          <w:sz w:val="23"/>
          <w:szCs w:val="23"/>
          <w:lang w:bidi="hi-IN"/>
        </w:rPr>
        <w:t>Y</w:t>
      </w:r>
      <w:r w:rsidRPr="0095709C">
        <w:rPr>
          <w:rFonts w:ascii="Arial" w:eastAsia="Times New Roman" w:hAnsi="Arial" w:cs="Arial"/>
          <w:color w:val="303030"/>
          <w:w w:val="100"/>
          <w:sz w:val="23"/>
          <w:szCs w:val="23"/>
          <w:vertAlign w:val="subscript"/>
          <w:lang w:bidi="hi-IN"/>
        </w:rPr>
        <w:t>new</w:t>
      </w:r>
      <w:proofErr w:type="spellEnd"/>
      <w:r w:rsidRPr="0095709C">
        <w:rPr>
          <w:rFonts w:ascii="Arial" w:eastAsia="Times New Roman" w:hAnsi="Arial" w:cs="Arial"/>
          <w:color w:val="303030"/>
          <w:w w:val="100"/>
          <w:sz w:val="23"/>
          <w:szCs w:val="23"/>
          <w:lang w:bidi="hi-IN"/>
        </w:rPr>
        <w:t>).</w:t>
      </w:r>
    </w:p>
    <w:p w14:paraId="50AA4226"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27"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Applying the translation equations, we have-</w:t>
      </w:r>
    </w:p>
    <w:p w14:paraId="50AA4228" w14:textId="77777777" w:rsidR="0095709C" w:rsidRPr="0095709C" w:rsidRDefault="0095709C" w:rsidP="0095709C">
      <w:pPr>
        <w:numPr>
          <w:ilvl w:val="0"/>
          <w:numId w:val="2"/>
        </w:numPr>
        <w:shd w:val="clear" w:color="auto" w:fill="FFFFFF"/>
        <w:spacing w:before="60" w:beforeAutospacing="0" w:after="60" w:afterAutospacing="0" w:line="240" w:lineRule="auto"/>
        <w:ind w:left="225"/>
        <w:textAlignment w:val="baseline"/>
        <w:rPr>
          <w:rFonts w:ascii="Arial" w:eastAsia="Times New Roman" w:hAnsi="Arial" w:cs="Arial"/>
          <w:color w:val="303030"/>
          <w:w w:val="100"/>
          <w:sz w:val="23"/>
          <w:szCs w:val="23"/>
          <w:lang w:bidi="hi-IN"/>
        </w:rPr>
      </w:pPr>
      <w:proofErr w:type="spellStart"/>
      <w:r w:rsidRPr="0095709C">
        <w:rPr>
          <w:rFonts w:ascii="Arial" w:eastAsia="Times New Roman" w:hAnsi="Arial" w:cs="Arial"/>
          <w:color w:val="303030"/>
          <w:w w:val="100"/>
          <w:sz w:val="23"/>
          <w:szCs w:val="23"/>
          <w:lang w:bidi="hi-IN"/>
        </w:rPr>
        <w:t>X</w:t>
      </w:r>
      <w:r w:rsidRPr="0095709C">
        <w:rPr>
          <w:rFonts w:ascii="Arial" w:eastAsia="Times New Roman" w:hAnsi="Arial" w:cs="Arial"/>
          <w:color w:val="303030"/>
          <w:w w:val="100"/>
          <w:sz w:val="23"/>
          <w:szCs w:val="23"/>
          <w:vertAlign w:val="subscript"/>
          <w:lang w:bidi="hi-IN"/>
        </w:rPr>
        <w:t>new</w:t>
      </w:r>
      <w:proofErr w:type="spellEnd"/>
      <w:r w:rsidRPr="0095709C">
        <w:rPr>
          <w:rFonts w:ascii="Arial" w:eastAsia="Times New Roman" w:hAnsi="Arial" w:cs="Arial"/>
          <w:color w:val="303030"/>
          <w:w w:val="100"/>
          <w:sz w:val="23"/>
          <w:szCs w:val="23"/>
          <w:lang w:bidi="hi-IN"/>
        </w:rPr>
        <w:t xml:space="preserve"> = </w:t>
      </w:r>
      <w:proofErr w:type="spellStart"/>
      <w:r w:rsidRPr="0095709C">
        <w:rPr>
          <w:rFonts w:ascii="Arial" w:eastAsia="Times New Roman" w:hAnsi="Arial" w:cs="Arial"/>
          <w:color w:val="303030"/>
          <w:w w:val="100"/>
          <w:sz w:val="23"/>
          <w:szCs w:val="23"/>
          <w:lang w:bidi="hi-IN"/>
        </w:rPr>
        <w:t>X</w:t>
      </w:r>
      <w:r w:rsidRPr="0095709C">
        <w:rPr>
          <w:rFonts w:ascii="Arial" w:eastAsia="Times New Roman" w:hAnsi="Arial" w:cs="Arial"/>
          <w:color w:val="303030"/>
          <w:w w:val="100"/>
          <w:sz w:val="23"/>
          <w:szCs w:val="23"/>
          <w:vertAlign w:val="subscript"/>
          <w:lang w:bidi="hi-IN"/>
        </w:rPr>
        <w:t>old</w:t>
      </w:r>
      <w:proofErr w:type="spellEnd"/>
      <w:r w:rsidRPr="0095709C">
        <w:rPr>
          <w:rFonts w:ascii="Arial" w:eastAsia="Times New Roman" w:hAnsi="Arial" w:cs="Arial"/>
          <w:color w:val="303030"/>
          <w:w w:val="100"/>
          <w:sz w:val="23"/>
          <w:szCs w:val="23"/>
          <w:lang w:bidi="hi-IN"/>
        </w:rPr>
        <w:t> + T</w:t>
      </w:r>
      <w:r w:rsidRPr="0095709C">
        <w:rPr>
          <w:rFonts w:ascii="Arial" w:eastAsia="Times New Roman" w:hAnsi="Arial" w:cs="Arial"/>
          <w:color w:val="303030"/>
          <w:w w:val="100"/>
          <w:sz w:val="23"/>
          <w:szCs w:val="23"/>
          <w:vertAlign w:val="subscript"/>
          <w:lang w:bidi="hi-IN"/>
        </w:rPr>
        <w:t>x</w:t>
      </w:r>
      <w:r w:rsidRPr="0095709C">
        <w:rPr>
          <w:rFonts w:ascii="Arial" w:eastAsia="Times New Roman" w:hAnsi="Arial" w:cs="Arial"/>
          <w:color w:val="303030"/>
          <w:w w:val="100"/>
          <w:sz w:val="23"/>
          <w:szCs w:val="23"/>
          <w:lang w:bidi="hi-IN"/>
        </w:rPr>
        <w:t> = 1 + 5 = 6</w:t>
      </w:r>
    </w:p>
    <w:p w14:paraId="50AA4229" w14:textId="77777777" w:rsidR="0095709C" w:rsidRPr="0095709C" w:rsidRDefault="0095709C" w:rsidP="0095709C">
      <w:pPr>
        <w:numPr>
          <w:ilvl w:val="0"/>
          <w:numId w:val="2"/>
        </w:numPr>
        <w:shd w:val="clear" w:color="auto" w:fill="FFFFFF"/>
        <w:spacing w:before="60" w:beforeAutospacing="0" w:after="60" w:afterAutospacing="0" w:line="240" w:lineRule="auto"/>
        <w:ind w:left="225"/>
        <w:textAlignment w:val="baseline"/>
        <w:rPr>
          <w:rFonts w:ascii="Arial" w:eastAsia="Times New Roman" w:hAnsi="Arial" w:cs="Arial"/>
          <w:color w:val="303030"/>
          <w:w w:val="100"/>
          <w:sz w:val="23"/>
          <w:szCs w:val="23"/>
          <w:lang w:bidi="hi-IN"/>
        </w:rPr>
      </w:pPr>
      <w:proofErr w:type="spellStart"/>
      <w:r w:rsidRPr="0095709C">
        <w:rPr>
          <w:rFonts w:ascii="Arial" w:eastAsia="Times New Roman" w:hAnsi="Arial" w:cs="Arial"/>
          <w:color w:val="303030"/>
          <w:w w:val="100"/>
          <w:sz w:val="23"/>
          <w:szCs w:val="23"/>
          <w:lang w:bidi="hi-IN"/>
        </w:rPr>
        <w:t>Y</w:t>
      </w:r>
      <w:r w:rsidRPr="0095709C">
        <w:rPr>
          <w:rFonts w:ascii="Arial" w:eastAsia="Times New Roman" w:hAnsi="Arial" w:cs="Arial"/>
          <w:color w:val="303030"/>
          <w:w w:val="100"/>
          <w:sz w:val="23"/>
          <w:szCs w:val="23"/>
          <w:vertAlign w:val="subscript"/>
          <w:lang w:bidi="hi-IN"/>
        </w:rPr>
        <w:t>new</w:t>
      </w:r>
      <w:proofErr w:type="spellEnd"/>
      <w:r w:rsidRPr="0095709C">
        <w:rPr>
          <w:rFonts w:ascii="Arial" w:eastAsia="Times New Roman" w:hAnsi="Arial" w:cs="Arial"/>
          <w:color w:val="303030"/>
          <w:w w:val="100"/>
          <w:sz w:val="23"/>
          <w:szCs w:val="23"/>
          <w:lang w:bidi="hi-IN"/>
        </w:rPr>
        <w:t xml:space="preserve"> = </w:t>
      </w:r>
      <w:proofErr w:type="spellStart"/>
      <w:r w:rsidRPr="0095709C">
        <w:rPr>
          <w:rFonts w:ascii="Arial" w:eastAsia="Times New Roman" w:hAnsi="Arial" w:cs="Arial"/>
          <w:color w:val="303030"/>
          <w:w w:val="100"/>
          <w:sz w:val="23"/>
          <w:szCs w:val="23"/>
          <w:lang w:bidi="hi-IN"/>
        </w:rPr>
        <w:t>Y</w:t>
      </w:r>
      <w:r w:rsidRPr="0095709C">
        <w:rPr>
          <w:rFonts w:ascii="Arial" w:eastAsia="Times New Roman" w:hAnsi="Arial" w:cs="Arial"/>
          <w:color w:val="303030"/>
          <w:w w:val="100"/>
          <w:sz w:val="23"/>
          <w:szCs w:val="23"/>
          <w:vertAlign w:val="subscript"/>
          <w:lang w:bidi="hi-IN"/>
        </w:rPr>
        <w:t>old</w:t>
      </w:r>
      <w:proofErr w:type="spellEnd"/>
      <w:r w:rsidRPr="0095709C">
        <w:rPr>
          <w:rFonts w:ascii="Arial" w:eastAsia="Times New Roman" w:hAnsi="Arial" w:cs="Arial"/>
          <w:color w:val="303030"/>
          <w:w w:val="100"/>
          <w:sz w:val="23"/>
          <w:szCs w:val="23"/>
          <w:lang w:bidi="hi-IN"/>
        </w:rPr>
        <w:t> + T</w:t>
      </w:r>
      <w:r w:rsidRPr="0095709C">
        <w:rPr>
          <w:rFonts w:ascii="Arial" w:eastAsia="Times New Roman" w:hAnsi="Arial" w:cs="Arial"/>
          <w:color w:val="303030"/>
          <w:w w:val="100"/>
          <w:sz w:val="23"/>
          <w:szCs w:val="23"/>
          <w:vertAlign w:val="subscript"/>
          <w:lang w:bidi="hi-IN"/>
        </w:rPr>
        <w:t>y</w:t>
      </w:r>
      <w:r w:rsidRPr="0095709C">
        <w:rPr>
          <w:rFonts w:ascii="Arial" w:eastAsia="Times New Roman" w:hAnsi="Arial" w:cs="Arial"/>
          <w:color w:val="303030"/>
          <w:w w:val="100"/>
          <w:sz w:val="23"/>
          <w:szCs w:val="23"/>
          <w:lang w:bidi="hi-IN"/>
        </w:rPr>
        <w:t> = 4 + 1 = 5</w:t>
      </w:r>
    </w:p>
    <w:p w14:paraId="50AA422A"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2B"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Thus, New center coordinates of C = (6, 5).</w:t>
      </w:r>
    </w:p>
    <w:p w14:paraId="50AA422C"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2D"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b/>
          <w:bCs/>
          <w:color w:val="303030"/>
          <w:w w:val="100"/>
          <w:sz w:val="24"/>
          <w:szCs w:val="24"/>
          <w:lang w:bidi="hi-IN"/>
        </w:rPr>
        <w:t>Alternatively,</w:t>
      </w:r>
    </w:p>
    <w:p w14:paraId="50AA422E"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2F"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In matrix form, the new center coordinates of C after translation may be obtained as-</w:t>
      </w:r>
    </w:p>
    <w:p w14:paraId="50AA4230"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31"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Pr>
          <w:rFonts w:ascii="Arial" w:eastAsia="Times New Roman" w:hAnsi="Arial" w:cs="Arial"/>
          <w:noProof/>
          <w:color w:val="303030"/>
          <w:w w:val="100"/>
          <w:sz w:val="23"/>
          <w:szCs w:val="23"/>
          <w:lang w:bidi="hi-IN"/>
        </w:rPr>
        <w:lastRenderedPageBreak/>
        <w:drawing>
          <wp:inline distT="0" distB="0" distL="0" distR="0" wp14:anchorId="50AA4313" wp14:editId="50AA4314">
            <wp:extent cx="3267075" cy="3105150"/>
            <wp:effectExtent l="19050" t="0" r="9525" b="0"/>
            <wp:docPr id="1" name="Picture 1" descr="https://www.gatevidyalay.com/wp-content/uploads/2019/08/2D-Translation-in-Computer-Graphics-Problem-01-Solution-Matrix-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9/08/2D-Translation-in-Computer-Graphics-Problem-01-Solution-Matrix-Form.png"/>
                    <pic:cNvPicPr>
                      <a:picLocks noChangeAspect="1" noChangeArrowheads="1"/>
                    </pic:cNvPicPr>
                  </pic:nvPicPr>
                  <pic:blipFill>
                    <a:blip r:embed="rId7"/>
                    <a:srcRect/>
                    <a:stretch>
                      <a:fillRect/>
                    </a:stretch>
                  </pic:blipFill>
                  <pic:spPr bwMode="auto">
                    <a:xfrm>
                      <a:off x="0" y="0"/>
                      <a:ext cx="3267075" cy="3105150"/>
                    </a:xfrm>
                    <a:prstGeom prst="rect">
                      <a:avLst/>
                    </a:prstGeom>
                    <a:noFill/>
                    <a:ln w="9525">
                      <a:noFill/>
                      <a:miter lim="800000"/>
                      <a:headEnd/>
                      <a:tailEnd/>
                    </a:ln>
                  </pic:spPr>
                </pic:pic>
              </a:graphicData>
            </a:graphic>
          </wp:inline>
        </w:drawing>
      </w:r>
    </w:p>
    <w:p w14:paraId="50AA4232"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33"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Thus, New center coordinates of C = (6, 5).</w:t>
      </w:r>
    </w:p>
    <w:p w14:paraId="50AA4234"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35"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Pr>
          <w:rFonts w:ascii="Arial" w:eastAsia="Times New Roman" w:hAnsi="Arial" w:cs="Arial"/>
          <w:noProof/>
          <w:color w:val="303030"/>
          <w:w w:val="100"/>
          <w:sz w:val="23"/>
          <w:szCs w:val="23"/>
          <w:lang w:bidi="hi-IN"/>
        </w:rPr>
        <w:drawing>
          <wp:inline distT="0" distB="0" distL="0" distR="0" wp14:anchorId="50AA4315" wp14:editId="50AA4316">
            <wp:extent cx="7239000" cy="3362325"/>
            <wp:effectExtent l="0" t="0" r="0" b="0"/>
            <wp:docPr id="2" name="Picture 2" descr="https://www.gatevidyalay.com/wp-content/uploads/2019/08/Translation-in-Computer-Graphics-Problem-1-Solu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atevidyalay.com/wp-content/uploads/2019/08/Translation-in-Computer-Graphics-Problem-1-Solution-1.png"/>
                    <pic:cNvPicPr>
                      <a:picLocks noChangeAspect="1" noChangeArrowheads="1"/>
                    </pic:cNvPicPr>
                  </pic:nvPicPr>
                  <pic:blipFill>
                    <a:blip r:embed="rId8"/>
                    <a:srcRect/>
                    <a:stretch>
                      <a:fillRect/>
                    </a:stretch>
                  </pic:blipFill>
                  <pic:spPr bwMode="auto">
                    <a:xfrm>
                      <a:off x="0" y="0"/>
                      <a:ext cx="7239000" cy="3362325"/>
                    </a:xfrm>
                    <a:prstGeom prst="rect">
                      <a:avLst/>
                    </a:prstGeom>
                    <a:noFill/>
                    <a:ln w="9525">
                      <a:noFill/>
                      <a:miter lim="800000"/>
                      <a:headEnd/>
                      <a:tailEnd/>
                    </a:ln>
                  </pic:spPr>
                </pic:pic>
              </a:graphicData>
            </a:graphic>
          </wp:inline>
        </w:drawing>
      </w:r>
    </w:p>
    <w:p w14:paraId="50AA4236" w14:textId="77777777" w:rsidR="00DB4BD9" w:rsidRDefault="00DB4BD9"/>
    <w:p w14:paraId="50AA4237" w14:textId="77777777" w:rsidR="0095709C" w:rsidRDefault="0095709C"/>
    <w:p w14:paraId="50AA4238" w14:textId="77777777" w:rsidR="0095709C" w:rsidRDefault="0095709C" w:rsidP="0095709C">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Problem-02:</w:t>
      </w:r>
    </w:p>
    <w:p w14:paraId="50AA4239"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3A"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xml:space="preserve">Given a square with coordinate points </w:t>
      </w:r>
      <w:proofErr w:type="gramStart"/>
      <w:r>
        <w:rPr>
          <w:rFonts w:ascii="Arial" w:hAnsi="Arial" w:cs="Arial"/>
          <w:color w:val="303030"/>
          <w:sz w:val="23"/>
          <w:szCs w:val="23"/>
        </w:rPr>
        <w:t>A(</w:t>
      </w:r>
      <w:proofErr w:type="gramEnd"/>
      <w:r>
        <w:rPr>
          <w:rFonts w:ascii="Arial" w:hAnsi="Arial" w:cs="Arial"/>
          <w:color w:val="303030"/>
          <w:sz w:val="23"/>
          <w:szCs w:val="23"/>
        </w:rPr>
        <w:t>0, 3), B(3, 3), C(3, 0), D(0, 0). Apply the translation with distance 1 towards X axis and 1 towards Y axis. Obtain the new coordinates of the square.</w:t>
      </w:r>
    </w:p>
    <w:p w14:paraId="50AA423B"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3C" w14:textId="77777777" w:rsidR="0095709C" w:rsidRDefault="0095709C" w:rsidP="0095709C">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Solution-</w:t>
      </w:r>
    </w:p>
    <w:p w14:paraId="50AA423D"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3E"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Given-</w:t>
      </w:r>
    </w:p>
    <w:p w14:paraId="50AA423F" w14:textId="77777777" w:rsidR="0095709C" w:rsidRDefault="0095709C" w:rsidP="0095709C">
      <w:pPr>
        <w:numPr>
          <w:ilvl w:val="0"/>
          <w:numId w:val="3"/>
        </w:numPr>
        <w:shd w:val="clear" w:color="auto" w:fill="FFFFFF"/>
        <w:spacing w:before="60" w:beforeAutospacing="0" w:after="60" w:afterAutospacing="0" w:line="240" w:lineRule="auto"/>
        <w:ind w:left="225"/>
        <w:textAlignment w:val="baseline"/>
        <w:rPr>
          <w:rFonts w:ascii="Arial" w:hAnsi="Arial" w:cs="Arial"/>
          <w:color w:val="303030"/>
          <w:sz w:val="23"/>
          <w:szCs w:val="23"/>
        </w:rPr>
      </w:pPr>
      <w:r>
        <w:rPr>
          <w:rFonts w:ascii="Arial" w:hAnsi="Arial" w:cs="Arial"/>
          <w:color w:val="303030"/>
          <w:sz w:val="23"/>
          <w:szCs w:val="23"/>
        </w:rPr>
        <w:t>Old coordinates of the square = A (0, 3), B(3, 3), C(3, 0), D(0, 0)</w:t>
      </w:r>
    </w:p>
    <w:p w14:paraId="50AA4240" w14:textId="77777777" w:rsidR="0095709C" w:rsidRDefault="0095709C" w:rsidP="0095709C">
      <w:pPr>
        <w:numPr>
          <w:ilvl w:val="0"/>
          <w:numId w:val="3"/>
        </w:numPr>
        <w:shd w:val="clear" w:color="auto" w:fill="FFFFFF"/>
        <w:spacing w:before="60" w:beforeAutospacing="0" w:after="60" w:afterAutospacing="0" w:line="240" w:lineRule="auto"/>
        <w:ind w:left="225"/>
        <w:textAlignment w:val="baseline"/>
        <w:rPr>
          <w:rFonts w:ascii="Arial" w:hAnsi="Arial" w:cs="Arial"/>
          <w:color w:val="303030"/>
          <w:sz w:val="23"/>
          <w:szCs w:val="23"/>
        </w:rPr>
      </w:pPr>
      <w:r>
        <w:rPr>
          <w:rFonts w:ascii="Arial" w:hAnsi="Arial" w:cs="Arial"/>
          <w:color w:val="303030"/>
          <w:sz w:val="23"/>
          <w:szCs w:val="23"/>
        </w:rPr>
        <w:t>Translation vector = (T</w:t>
      </w:r>
      <w:r>
        <w:rPr>
          <w:rFonts w:ascii="Arial" w:hAnsi="Arial" w:cs="Arial"/>
          <w:color w:val="303030"/>
          <w:sz w:val="23"/>
          <w:szCs w:val="23"/>
          <w:vertAlign w:val="subscript"/>
        </w:rPr>
        <w:t>x</w:t>
      </w:r>
      <w:r>
        <w:rPr>
          <w:rFonts w:ascii="Arial" w:hAnsi="Arial" w:cs="Arial"/>
          <w:color w:val="303030"/>
          <w:sz w:val="23"/>
          <w:szCs w:val="23"/>
        </w:rPr>
        <w:t>, T</w:t>
      </w:r>
      <w:r>
        <w:rPr>
          <w:rFonts w:ascii="Arial" w:hAnsi="Arial" w:cs="Arial"/>
          <w:color w:val="303030"/>
          <w:sz w:val="23"/>
          <w:szCs w:val="23"/>
          <w:vertAlign w:val="subscript"/>
        </w:rPr>
        <w:t>y</w:t>
      </w:r>
      <w:r>
        <w:rPr>
          <w:rFonts w:ascii="Arial" w:hAnsi="Arial" w:cs="Arial"/>
          <w:color w:val="303030"/>
          <w:sz w:val="23"/>
          <w:szCs w:val="23"/>
        </w:rPr>
        <w:t>) = (1, 1)</w:t>
      </w:r>
    </w:p>
    <w:p w14:paraId="50AA4241"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42" w14:textId="77777777" w:rsidR="0095709C" w:rsidRDefault="0095709C" w:rsidP="0095709C">
      <w:pPr>
        <w:pStyle w:val="Heading3"/>
        <w:shd w:val="clear" w:color="auto" w:fill="FFFFFF"/>
        <w:spacing w:before="0" w:beforeAutospacing="0" w:afterAutospacing="0"/>
        <w:textAlignment w:val="baseline"/>
        <w:rPr>
          <w:rFonts w:ascii="Roboto Condensed" w:hAnsi="Roboto Condensed" w:cs="Times New Roman"/>
          <w:color w:val="303030"/>
          <w:sz w:val="27"/>
          <w:szCs w:val="27"/>
        </w:rPr>
      </w:pPr>
      <w:r>
        <w:rPr>
          <w:rStyle w:val="Strong"/>
          <w:rFonts w:ascii="Roboto Condensed" w:hAnsi="Roboto Condensed"/>
          <w:b/>
          <w:bCs/>
          <w:color w:val="303030"/>
          <w:u w:val="single"/>
        </w:rPr>
        <w:t xml:space="preserve">For Coordinates </w:t>
      </w:r>
      <w:proofErr w:type="gramStart"/>
      <w:r>
        <w:rPr>
          <w:rStyle w:val="Strong"/>
          <w:rFonts w:ascii="Roboto Condensed" w:hAnsi="Roboto Condensed"/>
          <w:b/>
          <w:bCs/>
          <w:color w:val="303030"/>
          <w:u w:val="single"/>
        </w:rPr>
        <w:t>A(</w:t>
      </w:r>
      <w:proofErr w:type="gramEnd"/>
      <w:r>
        <w:rPr>
          <w:rStyle w:val="Strong"/>
          <w:rFonts w:ascii="Roboto Condensed" w:hAnsi="Roboto Condensed"/>
          <w:b/>
          <w:bCs/>
          <w:color w:val="303030"/>
          <w:u w:val="single"/>
        </w:rPr>
        <w:t>0, 3)</w:t>
      </w:r>
    </w:p>
    <w:p w14:paraId="50AA4243"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44"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Let the new coordinates of corner A = (</w:t>
      </w: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r>
        <w:rPr>
          <w:rFonts w:ascii="Arial" w:hAnsi="Arial" w:cs="Arial"/>
          <w:color w:val="303030"/>
          <w:sz w:val="23"/>
          <w:szCs w:val="23"/>
        </w:rPr>
        <w:t xml:space="preserve">, </w:t>
      </w: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r>
        <w:rPr>
          <w:rFonts w:ascii="Arial" w:hAnsi="Arial" w:cs="Arial"/>
          <w:color w:val="303030"/>
          <w:sz w:val="23"/>
          <w:szCs w:val="23"/>
        </w:rPr>
        <w:t>).</w:t>
      </w:r>
    </w:p>
    <w:p w14:paraId="50AA4245"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46"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Applying the translation equations, we have-</w:t>
      </w:r>
    </w:p>
    <w:p w14:paraId="50AA4247" w14:textId="77777777" w:rsidR="0095709C" w:rsidRDefault="0095709C" w:rsidP="0095709C">
      <w:pPr>
        <w:numPr>
          <w:ilvl w:val="0"/>
          <w:numId w:val="4"/>
        </w:numPr>
        <w:shd w:val="clear" w:color="auto" w:fill="FFFFFF"/>
        <w:spacing w:before="60" w:beforeAutospacing="0" w:after="60" w:afterAutospacing="0" w:line="240" w:lineRule="auto"/>
        <w:ind w:left="225"/>
        <w:textAlignment w:val="baseline"/>
        <w:rPr>
          <w:rFonts w:ascii="Arial" w:hAnsi="Arial" w:cs="Arial"/>
          <w:color w:val="303030"/>
          <w:sz w:val="23"/>
          <w:szCs w:val="23"/>
        </w:rPr>
      </w:pP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r>
        <w:rPr>
          <w:rFonts w:ascii="Arial" w:hAnsi="Arial" w:cs="Arial"/>
          <w:color w:val="303030"/>
          <w:sz w:val="23"/>
          <w:szCs w:val="23"/>
        </w:rPr>
        <w:t xml:space="preserve"> = </w:t>
      </w:r>
      <w:proofErr w:type="spellStart"/>
      <w:r>
        <w:rPr>
          <w:rFonts w:ascii="Arial" w:hAnsi="Arial" w:cs="Arial"/>
          <w:color w:val="303030"/>
          <w:sz w:val="23"/>
          <w:szCs w:val="23"/>
        </w:rPr>
        <w:t>X</w:t>
      </w:r>
      <w:r>
        <w:rPr>
          <w:rFonts w:ascii="Arial" w:hAnsi="Arial" w:cs="Arial"/>
          <w:color w:val="303030"/>
          <w:sz w:val="23"/>
          <w:szCs w:val="23"/>
          <w:vertAlign w:val="subscript"/>
        </w:rPr>
        <w:t>old</w:t>
      </w:r>
      <w:proofErr w:type="spellEnd"/>
      <w:r>
        <w:rPr>
          <w:rFonts w:ascii="Arial" w:hAnsi="Arial" w:cs="Arial"/>
          <w:color w:val="303030"/>
          <w:sz w:val="23"/>
          <w:szCs w:val="23"/>
        </w:rPr>
        <w:t> + T</w:t>
      </w:r>
      <w:r>
        <w:rPr>
          <w:rFonts w:ascii="Arial" w:hAnsi="Arial" w:cs="Arial"/>
          <w:color w:val="303030"/>
          <w:sz w:val="23"/>
          <w:szCs w:val="23"/>
          <w:vertAlign w:val="subscript"/>
        </w:rPr>
        <w:t>x</w:t>
      </w:r>
      <w:r>
        <w:rPr>
          <w:rFonts w:ascii="Arial" w:hAnsi="Arial" w:cs="Arial"/>
          <w:color w:val="303030"/>
          <w:sz w:val="23"/>
          <w:szCs w:val="23"/>
        </w:rPr>
        <w:t> = 0 + 1 = 1</w:t>
      </w:r>
    </w:p>
    <w:p w14:paraId="50AA4248" w14:textId="77777777" w:rsidR="0095709C" w:rsidRDefault="0095709C" w:rsidP="0095709C">
      <w:pPr>
        <w:numPr>
          <w:ilvl w:val="0"/>
          <w:numId w:val="4"/>
        </w:numPr>
        <w:shd w:val="clear" w:color="auto" w:fill="FFFFFF"/>
        <w:spacing w:before="60" w:beforeAutospacing="0" w:after="60" w:afterAutospacing="0" w:line="240" w:lineRule="auto"/>
        <w:ind w:left="225"/>
        <w:textAlignment w:val="baseline"/>
        <w:rPr>
          <w:rFonts w:ascii="Arial" w:hAnsi="Arial" w:cs="Arial"/>
          <w:color w:val="303030"/>
          <w:sz w:val="23"/>
          <w:szCs w:val="23"/>
        </w:rPr>
      </w:pP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r>
        <w:rPr>
          <w:rFonts w:ascii="Arial" w:hAnsi="Arial" w:cs="Arial"/>
          <w:color w:val="303030"/>
          <w:sz w:val="23"/>
          <w:szCs w:val="23"/>
        </w:rPr>
        <w:t xml:space="preserve"> = </w:t>
      </w:r>
      <w:proofErr w:type="spellStart"/>
      <w:r>
        <w:rPr>
          <w:rFonts w:ascii="Arial" w:hAnsi="Arial" w:cs="Arial"/>
          <w:color w:val="303030"/>
          <w:sz w:val="23"/>
          <w:szCs w:val="23"/>
        </w:rPr>
        <w:t>Y</w:t>
      </w:r>
      <w:r>
        <w:rPr>
          <w:rFonts w:ascii="Arial" w:hAnsi="Arial" w:cs="Arial"/>
          <w:color w:val="303030"/>
          <w:sz w:val="23"/>
          <w:szCs w:val="23"/>
          <w:vertAlign w:val="subscript"/>
        </w:rPr>
        <w:t>old</w:t>
      </w:r>
      <w:proofErr w:type="spellEnd"/>
      <w:r>
        <w:rPr>
          <w:rFonts w:ascii="Arial" w:hAnsi="Arial" w:cs="Arial"/>
          <w:color w:val="303030"/>
          <w:sz w:val="23"/>
          <w:szCs w:val="23"/>
        </w:rPr>
        <w:t> + T</w:t>
      </w:r>
      <w:r>
        <w:rPr>
          <w:rFonts w:ascii="Arial" w:hAnsi="Arial" w:cs="Arial"/>
          <w:color w:val="303030"/>
          <w:sz w:val="23"/>
          <w:szCs w:val="23"/>
          <w:vertAlign w:val="subscript"/>
        </w:rPr>
        <w:t>y</w:t>
      </w:r>
      <w:r>
        <w:rPr>
          <w:rFonts w:ascii="Arial" w:hAnsi="Arial" w:cs="Arial"/>
          <w:color w:val="303030"/>
          <w:sz w:val="23"/>
          <w:szCs w:val="23"/>
        </w:rPr>
        <w:t> = 3 + 1 = 4</w:t>
      </w:r>
    </w:p>
    <w:p w14:paraId="50AA4249"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4A"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Thus, New coordinates of corner A = (1, 4).</w:t>
      </w:r>
    </w:p>
    <w:p w14:paraId="50AA424B"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4C" w14:textId="77777777" w:rsidR="0095709C" w:rsidRDefault="0095709C" w:rsidP="0095709C">
      <w:pPr>
        <w:pStyle w:val="Heading3"/>
        <w:shd w:val="clear" w:color="auto" w:fill="FFFFFF"/>
        <w:spacing w:before="0" w:beforeAutospacing="0" w:afterAutospacing="0"/>
        <w:textAlignment w:val="baseline"/>
        <w:rPr>
          <w:rFonts w:ascii="Roboto Condensed" w:hAnsi="Roboto Condensed" w:cs="Times New Roman"/>
          <w:color w:val="303030"/>
          <w:sz w:val="27"/>
          <w:szCs w:val="27"/>
        </w:rPr>
      </w:pPr>
      <w:r>
        <w:rPr>
          <w:rStyle w:val="Strong"/>
          <w:rFonts w:ascii="Roboto Condensed" w:hAnsi="Roboto Condensed"/>
          <w:b/>
          <w:bCs/>
          <w:color w:val="303030"/>
          <w:u w:val="single"/>
        </w:rPr>
        <w:t xml:space="preserve">For Coordinates </w:t>
      </w:r>
      <w:proofErr w:type="gramStart"/>
      <w:r>
        <w:rPr>
          <w:rStyle w:val="Strong"/>
          <w:rFonts w:ascii="Roboto Condensed" w:hAnsi="Roboto Condensed"/>
          <w:b/>
          <w:bCs/>
          <w:color w:val="303030"/>
          <w:u w:val="single"/>
        </w:rPr>
        <w:t>B(</w:t>
      </w:r>
      <w:proofErr w:type="gramEnd"/>
      <w:r>
        <w:rPr>
          <w:rStyle w:val="Strong"/>
          <w:rFonts w:ascii="Roboto Condensed" w:hAnsi="Roboto Condensed"/>
          <w:b/>
          <w:bCs/>
          <w:color w:val="303030"/>
          <w:u w:val="single"/>
        </w:rPr>
        <w:t>3, 3)</w:t>
      </w:r>
    </w:p>
    <w:p w14:paraId="50AA424D"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4E"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Let the new coordinates of corner B = (</w:t>
      </w: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r>
        <w:rPr>
          <w:rFonts w:ascii="Arial" w:hAnsi="Arial" w:cs="Arial"/>
          <w:color w:val="303030"/>
          <w:sz w:val="23"/>
          <w:szCs w:val="23"/>
        </w:rPr>
        <w:t xml:space="preserve">, </w:t>
      </w: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r>
        <w:rPr>
          <w:rFonts w:ascii="Arial" w:hAnsi="Arial" w:cs="Arial"/>
          <w:color w:val="303030"/>
          <w:sz w:val="23"/>
          <w:szCs w:val="23"/>
        </w:rPr>
        <w:t>).</w:t>
      </w:r>
    </w:p>
    <w:p w14:paraId="50AA424F"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50"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Applying the translation equations, we have-</w:t>
      </w:r>
    </w:p>
    <w:p w14:paraId="50AA4251" w14:textId="77777777" w:rsidR="0095709C" w:rsidRDefault="0095709C" w:rsidP="0095709C">
      <w:pPr>
        <w:numPr>
          <w:ilvl w:val="0"/>
          <w:numId w:val="5"/>
        </w:numPr>
        <w:shd w:val="clear" w:color="auto" w:fill="FFFFFF"/>
        <w:spacing w:before="60" w:beforeAutospacing="0" w:after="60" w:afterAutospacing="0" w:line="240" w:lineRule="auto"/>
        <w:ind w:left="225"/>
        <w:textAlignment w:val="baseline"/>
        <w:rPr>
          <w:rFonts w:ascii="Arial" w:hAnsi="Arial" w:cs="Arial"/>
          <w:color w:val="303030"/>
          <w:sz w:val="23"/>
          <w:szCs w:val="23"/>
        </w:rPr>
      </w:pP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r>
        <w:rPr>
          <w:rFonts w:ascii="Arial" w:hAnsi="Arial" w:cs="Arial"/>
          <w:color w:val="303030"/>
          <w:sz w:val="23"/>
          <w:szCs w:val="23"/>
        </w:rPr>
        <w:t xml:space="preserve"> = </w:t>
      </w:r>
      <w:proofErr w:type="spellStart"/>
      <w:r>
        <w:rPr>
          <w:rFonts w:ascii="Arial" w:hAnsi="Arial" w:cs="Arial"/>
          <w:color w:val="303030"/>
          <w:sz w:val="23"/>
          <w:szCs w:val="23"/>
        </w:rPr>
        <w:t>X</w:t>
      </w:r>
      <w:r>
        <w:rPr>
          <w:rFonts w:ascii="Arial" w:hAnsi="Arial" w:cs="Arial"/>
          <w:color w:val="303030"/>
          <w:sz w:val="23"/>
          <w:szCs w:val="23"/>
          <w:vertAlign w:val="subscript"/>
        </w:rPr>
        <w:t>old</w:t>
      </w:r>
      <w:proofErr w:type="spellEnd"/>
      <w:r>
        <w:rPr>
          <w:rFonts w:ascii="Arial" w:hAnsi="Arial" w:cs="Arial"/>
          <w:color w:val="303030"/>
          <w:sz w:val="23"/>
          <w:szCs w:val="23"/>
        </w:rPr>
        <w:t> + T</w:t>
      </w:r>
      <w:r>
        <w:rPr>
          <w:rFonts w:ascii="Arial" w:hAnsi="Arial" w:cs="Arial"/>
          <w:color w:val="303030"/>
          <w:sz w:val="23"/>
          <w:szCs w:val="23"/>
          <w:vertAlign w:val="subscript"/>
        </w:rPr>
        <w:t>x</w:t>
      </w:r>
      <w:r>
        <w:rPr>
          <w:rFonts w:ascii="Arial" w:hAnsi="Arial" w:cs="Arial"/>
          <w:color w:val="303030"/>
          <w:sz w:val="23"/>
          <w:szCs w:val="23"/>
        </w:rPr>
        <w:t> = 3 + 1 = 4</w:t>
      </w:r>
    </w:p>
    <w:p w14:paraId="50AA4252" w14:textId="77777777" w:rsidR="0095709C" w:rsidRDefault="0095709C" w:rsidP="0095709C">
      <w:pPr>
        <w:numPr>
          <w:ilvl w:val="0"/>
          <w:numId w:val="5"/>
        </w:numPr>
        <w:shd w:val="clear" w:color="auto" w:fill="FFFFFF"/>
        <w:spacing w:before="60" w:beforeAutospacing="0" w:after="60" w:afterAutospacing="0" w:line="240" w:lineRule="auto"/>
        <w:ind w:left="225"/>
        <w:textAlignment w:val="baseline"/>
        <w:rPr>
          <w:rFonts w:ascii="Arial" w:hAnsi="Arial" w:cs="Arial"/>
          <w:color w:val="303030"/>
          <w:sz w:val="23"/>
          <w:szCs w:val="23"/>
        </w:rPr>
      </w:pP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r>
        <w:rPr>
          <w:rFonts w:ascii="Arial" w:hAnsi="Arial" w:cs="Arial"/>
          <w:color w:val="303030"/>
          <w:sz w:val="23"/>
          <w:szCs w:val="23"/>
        </w:rPr>
        <w:t xml:space="preserve"> = </w:t>
      </w:r>
      <w:proofErr w:type="spellStart"/>
      <w:r>
        <w:rPr>
          <w:rFonts w:ascii="Arial" w:hAnsi="Arial" w:cs="Arial"/>
          <w:color w:val="303030"/>
          <w:sz w:val="23"/>
          <w:szCs w:val="23"/>
        </w:rPr>
        <w:t>Y</w:t>
      </w:r>
      <w:r>
        <w:rPr>
          <w:rFonts w:ascii="Arial" w:hAnsi="Arial" w:cs="Arial"/>
          <w:color w:val="303030"/>
          <w:sz w:val="23"/>
          <w:szCs w:val="23"/>
          <w:vertAlign w:val="subscript"/>
        </w:rPr>
        <w:t>old</w:t>
      </w:r>
      <w:proofErr w:type="spellEnd"/>
      <w:r>
        <w:rPr>
          <w:rFonts w:ascii="Arial" w:hAnsi="Arial" w:cs="Arial"/>
          <w:color w:val="303030"/>
          <w:sz w:val="23"/>
          <w:szCs w:val="23"/>
        </w:rPr>
        <w:t> + T</w:t>
      </w:r>
      <w:r>
        <w:rPr>
          <w:rFonts w:ascii="Arial" w:hAnsi="Arial" w:cs="Arial"/>
          <w:color w:val="303030"/>
          <w:sz w:val="23"/>
          <w:szCs w:val="23"/>
          <w:vertAlign w:val="subscript"/>
        </w:rPr>
        <w:t>y</w:t>
      </w:r>
      <w:r>
        <w:rPr>
          <w:rFonts w:ascii="Arial" w:hAnsi="Arial" w:cs="Arial"/>
          <w:color w:val="303030"/>
          <w:sz w:val="23"/>
          <w:szCs w:val="23"/>
        </w:rPr>
        <w:t> = 3 + 1 = 4</w:t>
      </w:r>
    </w:p>
    <w:p w14:paraId="50AA4253"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54"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lastRenderedPageBreak/>
        <w:t>Thus, New coordinates of corner B = (4, 4).</w:t>
      </w:r>
    </w:p>
    <w:p w14:paraId="50AA4255"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56" w14:textId="77777777" w:rsidR="0095709C" w:rsidRDefault="0095709C" w:rsidP="0095709C">
      <w:pPr>
        <w:pStyle w:val="Heading3"/>
        <w:shd w:val="clear" w:color="auto" w:fill="FFFFFF"/>
        <w:spacing w:before="0" w:beforeAutospacing="0" w:afterAutospacing="0"/>
        <w:textAlignment w:val="baseline"/>
        <w:rPr>
          <w:rFonts w:ascii="Roboto Condensed" w:hAnsi="Roboto Condensed" w:cs="Times New Roman"/>
          <w:color w:val="303030"/>
          <w:sz w:val="27"/>
          <w:szCs w:val="27"/>
        </w:rPr>
      </w:pPr>
      <w:r>
        <w:rPr>
          <w:rStyle w:val="Strong"/>
          <w:rFonts w:ascii="Roboto Condensed" w:hAnsi="Roboto Condensed"/>
          <w:b/>
          <w:bCs/>
          <w:color w:val="303030"/>
          <w:u w:val="single"/>
        </w:rPr>
        <w:t xml:space="preserve">For Coordinates </w:t>
      </w:r>
      <w:proofErr w:type="gramStart"/>
      <w:r>
        <w:rPr>
          <w:rStyle w:val="Strong"/>
          <w:rFonts w:ascii="Roboto Condensed" w:hAnsi="Roboto Condensed"/>
          <w:b/>
          <w:bCs/>
          <w:color w:val="303030"/>
          <w:u w:val="single"/>
        </w:rPr>
        <w:t>C(</w:t>
      </w:r>
      <w:proofErr w:type="gramEnd"/>
      <w:r>
        <w:rPr>
          <w:rStyle w:val="Strong"/>
          <w:rFonts w:ascii="Roboto Condensed" w:hAnsi="Roboto Condensed"/>
          <w:b/>
          <w:bCs/>
          <w:color w:val="303030"/>
          <w:u w:val="single"/>
        </w:rPr>
        <w:t>3, 0)</w:t>
      </w:r>
    </w:p>
    <w:p w14:paraId="50AA4257"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58"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Let the new coordinates of corner C = (</w:t>
      </w: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r>
        <w:rPr>
          <w:rFonts w:ascii="Arial" w:hAnsi="Arial" w:cs="Arial"/>
          <w:color w:val="303030"/>
          <w:sz w:val="23"/>
          <w:szCs w:val="23"/>
        </w:rPr>
        <w:t xml:space="preserve">, </w:t>
      </w: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r>
        <w:rPr>
          <w:rFonts w:ascii="Arial" w:hAnsi="Arial" w:cs="Arial"/>
          <w:color w:val="303030"/>
          <w:sz w:val="23"/>
          <w:szCs w:val="23"/>
        </w:rPr>
        <w:t>).</w:t>
      </w:r>
    </w:p>
    <w:p w14:paraId="50AA4259"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5A"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Applying the translation equations, we have-</w:t>
      </w:r>
    </w:p>
    <w:p w14:paraId="50AA425B" w14:textId="77777777" w:rsidR="0095709C" w:rsidRDefault="0095709C" w:rsidP="0095709C">
      <w:pPr>
        <w:numPr>
          <w:ilvl w:val="0"/>
          <w:numId w:val="6"/>
        </w:numPr>
        <w:shd w:val="clear" w:color="auto" w:fill="FFFFFF"/>
        <w:spacing w:before="60" w:beforeAutospacing="0" w:after="60" w:afterAutospacing="0" w:line="240" w:lineRule="auto"/>
        <w:ind w:left="225"/>
        <w:textAlignment w:val="baseline"/>
        <w:rPr>
          <w:rFonts w:ascii="Arial" w:hAnsi="Arial" w:cs="Arial"/>
          <w:color w:val="303030"/>
          <w:sz w:val="23"/>
          <w:szCs w:val="23"/>
        </w:rPr>
      </w:pP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r>
        <w:rPr>
          <w:rFonts w:ascii="Arial" w:hAnsi="Arial" w:cs="Arial"/>
          <w:color w:val="303030"/>
          <w:sz w:val="23"/>
          <w:szCs w:val="23"/>
        </w:rPr>
        <w:t xml:space="preserve"> = </w:t>
      </w:r>
      <w:proofErr w:type="spellStart"/>
      <w:r>
        <w:rPr>
          <w:rFonts w:ascii="Arial" w:hAnsi="Arial" w:cs="Arial"/>
          <w:color w:val="303030"/>
          <w:sz w:val="23"/>
          <w:szCs w:val="23"/>
        </w:rPr>
        <w:t>X</w:t>
      </w:r>
      <w:r>
        <w:rPr>
          <w:rFonts w:ascii="Arial" w:hAnsi="Arial" w:cs="Arial"/>
          <w:color w:val="303030"/>
          <w:sz w:val="23"/>
          <w:szCs w:val="23"/>
          <w:vertAlign w:val="subscript"/>
        </w:rPr>
        <w:t>old</w:t>
      </w:r>
      <w:proofErr w:type="spellEnd"/>
      <w:r>
        <w:rPr>
          <w:rFonts w:ascii="Arial" w:hAnsi="Arial" w:cs="Arial"/>
          <w:color w:val="303030"/>
          <w:sz w:val="23"/>
          <w:szCs w:val="23"/>
        </w:rPr>
        <w:t> + T</w:t>
      </w:r>
      <w:r>
        <w:rPr>
          <w:rFonts w:ascii="Arial" w:hAnsi="Arial" w:cs="Arial"/>
          <w:color w:val="303030"/>
          <w:sz w:val="23"/>
          <w:szCs w:val="23"/>
          <w:vertAlign w:val="subscript"/>
        </w:rPr>
        <w:t>x</w:t>
      </w:r>
      <w:r>
        <w:rPr>
          <w:rFonts w:ascii="Arial" w:hAnsi="Arial" w:cs="Arial"/>
          <w:color w:val="303030"/>
          <w:sz w:val="23"/>
          <w:szCs w:val="23"/>
        </w:rPr>
        <w:t> = 3 + 1 = 4</w:t>
      </w:r>
    </w:p>
    <w:p w14:paraId="50AA425C" w14:textId="77777777" w:rsidR="0095709C" w:rsidRDefault="0095709C" w:rsidP="0095709C">
      <w:pPr>
        <w:numPr>
          <w:ilvl w:val="0"/>
          <w:numId w:val="6"/>
        </w:numPr>
        <w:shd w:val="clear" w:color="auto" w:fill="FFFFFF"/>
        <w:spacing w:before="60" w:beforeAutospacing="0" w:after="60" w:afterAutospacing="0" w:line="240" w:lineRule="auto"/>
        <w:ind w:left="225"/>
        <w:textAlignment w:val="baseline"/>
        <w:rPr>
          <w:rFonts w:ascii="Arial" w:hAnsi="Arial" w:cs="Arial"/>
          <w:color w:val="303030"/>
          <w:sz w:val="23"/>
          <w:szCs w:val="23"/>
        </w:rPr>
      </w:pP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r>
        <w:rPr>
          <w:rFonts w:ascii="Arial" w:hAnsi="Arial" w:cs="Arial"/>
          <w:color w:val="303030"/>
          <w:sz w:val="23"/>
          <w:szCs w:val="23"/>
        </w:rPr>
        <w:t xml:space="preserve"> = </w:t>
      </w:r>
      <w:proofErr w:type="spellStart"/>
      <w:r>
        <w:rPr>
          <w:rFonts w:ascii="Arial" w:hAnsi="Arial" w:cs="Arial"/>
          <w:color w:val="303030"/>
          <w:sz w:val="23"/>
          <w:szCs w:val="23"/>
        </w:rPr>
        <w:t>Y</w:t>
      </w:r>
      <w:r>
        <w:rPr>
          <w:rFonts w:ascii="Arial" w:hAnsi="Arial" w:cs="Arial"/>
          <w:color w:val="303030"/>
          <w:sz w:val="23"/>
          <w:szCs w:val="23"/>
          <w:vertAlign w:val="subscript"/>
        </w:rPr>
        <w:t>old</w:t>
      </w:r>
      <w:proofErr w:type="spellEnd"/>
      <w:r>
        <w:rPr>
          <w:rFonts w:ascii="Arial" w:hAnsi="Arial" w:cs="Arial"/>
          <w:color w:val="303030"/>
          <w:sz w:val="23"/>
          <w:szCs w:val="23"/>
        </w:rPr>
        <w:t> + T</w:t>
      </w:r>
      <w:r>
        <w:rPr>
          <w:rFonts w:ascii="Arial" w:hAnsi="Arial" w:cs="Arial"/>
          <w:color w:val="303030"/>
          <w:sz w:val="23"/>
          <w:szCs w:val="23"/>
          <w:vertAlign w:val="subscript"/>
        </w:rPr>
        <w:t>y</w:t>
      </w:r>
      <w:r>
        <w:rPr>
          <w:rFonts w:ascii="Arial" w:hAnsi="Arial" w:cs="Arial"/>
          <w:color w:val="303030"/>
          <w:sz w:val="23"/>
          <w:szCs w:val="23"/>
        </w:rPr>
        <w:t> = 0 + 1 = 1</w:t>
      </w:r>
    </w:p>
    <w:p w14:paraId="50AA425D"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5E"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Thus, New coordinates of corner C = (4, 1).</w:t>
      </w:r>
    </w:p>
    <w:p w14:paraId="50AA425F"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60" w14:textId="77777777" w:rsidR="0095709C" w:rsidRDefault="0095709C" w:rsidP="0095709C">
      <w:pPr>
        <w:pStyle w:val="Heading3"/>
        <w:shd w:val="clear" w:color="auto" w:fill="FFFFFF"/>
        <w:spacing w:before="0" w:beforeAutospacing="0" w:afterAutospacing="0"/>
        <w:textAlignment w:val="baseline"/>
        <w:rPr>
          <w:rFonts w:ascii="Roboto Condensed" w:hAnsi="Roboto Condensed" w:cs="Times New Roman"/>
          <w:color w:val="303030"/>
          <w:sz w:val="27"/>
          <w:szCs w:val="27"/>
        </w:rPr>
      </w:pPr>
      <w:r>
        <w:rPr>
          <w:rStyle w:val="Strong"/>
          <w:rFonts w:ascii="Roboto Condensed" w:hAnsi="Roboto Condensed"/>
          <w:b/>
          <w:bCs/>
          <w:color w:val="303030"/>
          <w:u w:val="single"/>
        </w:rPr>
        <w:t xml:space="preserve">For Coordinates </w:t>
      </w:r>
      <w:proofErr w:type="gramStart"/>
      <w:r>
        <w:rPr>
          <w:rStyle w:val="Strong"/>
          <w:rFonts w:ascii="Roboto Condensed" w:hAnsi="Roboto Condensed"/>
          <w:b/>
          <w:bCs/>
          <w:color w:val="303030"/>
          <w:u w:val="single"/>
        </w:rPr>
        <w:t>D(</w:t>
      </w:r>
      <w:proofErr w:type="gramEnd"/>
      <w:r>
        <w:rPr>
          <w:rStyle w:val="Strong"/>
          <w:rFonts w:ascii="Roboto Condensed" w:hAnsi="Roboto Condensed"/>
          <w:b/>
          <w:bCs/>
          <w:color w:val="303030"/>
          <w:u w:val="single"/>
        </w:rPr>
        <w:t>0, 0)</w:t>
      </w:r>
    </w:p>
    <w:p w14:paraId="50AA4261"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62"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Let the new coordinates of corner D = (</w:t>
      </w: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r>
        <w:rPr>
          <w:rFonts w:ascii="Arial" w:hAnsi="Arial" w:cs="Arial"/>
          <w:color w:val="303030"/>
          <w:sz w:val="23"/>
          <w:szCs w:val="23"/>
        </w:rPr>
        <w:t xml:space="preserve">, </w:t>
      </w: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r>
        <w:rPr>
          <w:rFonts w:ascii="Arial" w:hAnsi="Arial" w:cs="Arial"/>
          <w:color w:val="303030"/>
          <w:sz w:val="23"/>
          <w:szCs w:val="23"/>
        </w:rPr>
        <w:t>).</w:t>
      </w:r>
    </w:p>
    <w:p w14:paraId="50AA4263"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64"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Applying the translation equations, we have-</w:t>
      </w:r>
    </w:p>
    <w:p w14:paraId="50AA4265" w14:textId="77777777" w:rsidR="0095709C" w:rsidRDefault="0095709C" w:rsidP="0095709C">
      <w:pPr>
        <w:numPr>
          <w:ilvl w:val="0"/>
          <w:numId w:val="7"/>
        </w:numPr>
        <w:shd w:val="clear" w:color="auto" w:fill="FFFFFF"/>
        <w:spacing w:before="60" w:beforeAutospacing="0" w:after="60" w:afterAutospacing="0" w:line="240" w:lineRule="auto"/>
        <w:ind w:left="225"/>
        <w:textAlignment w:val="baseline"/>
        <w:rPr>
          <w:rFonts w:ascii="Arial" w:hAnsi="Arial" w:cs="Arial"/>
          <w:color w:val="303030"/>
          <w:sz w:val="23"/>
          <w:szCs w:val="23"/>
        </w:rPr>
      </w:pP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r>
        <w:rPr>
          <w:rFonts w:ascii="Arial" w:hAnsi="Arial" w:cs="Arial"/>
          <w:color w:val="303030"/>
          <w:sz w:val="23"/>
          <w:szCs w:val="23"/>
        </w:rPr>
        <w:t xml:space="preserve"> = </w:t>
      </w:r>
      <w:proofErr w:type="spellStart"/>
      <w:r>
        <w:rPr>
          <w:rFonts w:ascii="Arial" w:hAnsi="Arial" w:cs="Arial"/>
          <w:color w:val="303030"/>
          <w:sz w:val="23"/>
          <w:szCs w:val="23"/>
        </w:rPr>
        <w:t>X</w:t>
      </w:r>
      <w:r>
        <w:rPr>
          <w:rFonts w:ascii="Arial" w:hAnsi="Arial" w:cs="Arial"/>
          <w:color w:val="303030"/>
          <w:sz w:val="23"/>
          <w:szCs w:val="23"/>
          <w:vertAlign w:val="subscript"/>
        </w:rPr>
        <w:t>old</w:t>
      </w:r>
      <w:proofErr w:type="spellEnd"/>
      <w:r>
        <w:rPr>
          <w:rFonts w:ascii="Arial" w:hAnsi="Arial" w:cs="Arial"/>
          <w:color w:val="303030"/>
          <w:sz w:val="23"/>
          <w:szCs w:val="23"/>
        </w:rPr>
        <w:t> + T</w:t>
      </w:r>
      <w:r>
        <w:rPr>
          <w:rFonts w:ascii="Arial" w:hAnsi="Arial" w:cs="Arial"/>
          <w:color w:val="303030"/>
          <w:sz w:val="23"/>
          <w:szCs w:val="23"/>
          <w:vertAlign w:val="subscript"/>
        </w:rPr>
        <w:t>x</w:t>
      </w:r>
      <w:r>
        <w:rPr>
          <w:rFonts w:ascii="Arial" w:hAnsi="Arial" w:cs="Arial"/>
          <w:color w:val="303030"/>
          <w:sz w:val="23"/>
          <w:szCs w:val="23"/>
        </w:rPr>
        <w:t> = 0 + 1 = 1</w:t>
      </w:r>
    </w:p>
    <w:p w14:paraId="50AA4266" w14:textId="77777777" w:rsidR="0095709C" w:rsidRDefault="0095709C" w:rsidP="0095709C">
      <w:pPr>
        <w:numPr>
          <w:ilvl w:val="0"/>
          <w:numId w:val="7"/>
        </w:numPr>
        <w:shd w:val="clear" w:color="auto" w:fill="FFFFFF"/>
        <w:spacing w:before="60" w:beforeAutospacing="0" w:after="60" w:afterAutospacing="0" w:line="240" w:lineRule="auto"/>
        <w:ind w:left="225"/>
        <w:textAlignment w:val="baseline"/>
        <w:rPr>
          <w:rFonts w:ascii="Arial" w:hAnsi="Arial" w:cs="Arial"/>
          <w:color w:val="303030"/>
          <w:sz w:val="23"/>
          <w:szCs w:val="23"/>
        </w:rPr>
      </w:pP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r>
        <w:rPr>
          <w:rFonts w:ascii="Arial" w:hAnsi="Arial" w:cs="Arial"/>
          <w:color w:val="303030"/>
          <w:sz w:val="23"/>
          <w:szCs w:val="23"/>
        </w:rPr>
        <w:t xml:space="preserve"> = </w:t>
      </w:r>
      <w:proofErr w:type="spellStart"/>
      <w:r>
        <w:rPr>
          <w:rFonts w:ascii="Arial" w:hAnsi="Arial" w:cs="Arial"/>
          <w:color w:val="303030"/>
          <w:sz w:val="23"/>
          <w:szCs w:val="23"/>
        </w:rPr>
        <w:t>Y</w:t>
      </w:r>
      <w:r>
        <w:rPr>
          <w:rFonts w:ascii="Arial" w:hAnsi="Arial" w:cs="Arial"/>
          <w:color w:val="303030"/>
          <w:sz w:val="23"/>
          <w:szCs w:val="23"/>
          <w:vertAlign w:val="subscript"/>
        </w:rPr>
        <w:t>old</w:t>
      </w:r>
      <w:proofErr w:type="spellEnd"/>
      <w:r>
        <w:rPr>
          <w:rFonts w:ascii="Arial" w:hAnsi="Arial" w:cs="Arial"/>
          <w:color w:val="303030"/>
          <w:sz w:val="23"/>
          <w:szCs w:val="23"/>
        </w:rPr>
        <w:t> + T</w:t>
      </w:r>
      <w:r>
        <w:rPr>
          <w:rFonts w:ascii="Arial" w:hAnsi="Arial" w:cs="Arial"/>
          <w:color w:val="303030"/>
          <w:sz w:val="23"/>
          <w:szCs w:val="23"/>
          <w:vertAlign w:val="subscript"/>
        </w:rPr>
        <w:t>y</w:t>
      </w:r>
      <w:r>
        <w:rPr>
          <w:rFonts w:ascii="Arial" w:hAnsi="Arial" w:cs="Arial"/>
          <w:color w:val="303030"/>
          <w:sz w:val="23"/>
          <w:szCs w:val="23"/>
        </w:rPr>
        <w:t> = 0 + 1 = 1</w:t>
      </w:r>
    </w:p>
    <w:p w14:paraId="50AA4267"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68"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Thus, New coordinates of corner D = (1, 1).</w:t>
      </w:r>
    </w:p>
    <w:p w14:paraId="50AA4269"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xml:space="preserve">Thus, New coordinates of the square = A (1, 4), </w:t>
      </w:r>
      <w:proofErr w:type="gramStart"/>
      <w:r>
        <w:rPr>
          <w:rFonts w:ascii="Arial" w:hAnsi="Arial" w:cs="Arial"/>
          <w:color w:val="303030"/>
          <w:sz w:val="23"/>
          <w:szCs w:val="23"/>
        </w:rPr>
        <w:t>B(</w:t>
      </w:r>
      <w:proofErr w:type="gramEnd"/>
      <w:r>
        <w:rPr>
          <w:rFonts w:ascii="Arial" w:hAnsi="Arial" w:cs="Arial"/>
          <w:color w:val="303030"/>
          <w:sz w:val="23"/>
          <w:szCs w:val="23"/>
        </w:rPr>
        <w:t>4, 4), C(4, 1), D(1, 1).</w:t>
      </w:r>
    </w:p>
    <w:p w14:paraId="50AA426A"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6B"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lastRenderedPageBreak/>
        <w:drawing>
          <wp:inline distT="0" distB="0" distL="0" distR="0" wp14:anchorId="50AA4317" wp14:editId="50AA4318">
            <wp:extent cx="5886450" cy="2139128"/>
            <wp:effectExtent l="0" t="0" r="0" b="0"/>
            <wp:docPr id="5" name="Picture 5" descr="https://www.gatevidyalay.com/wp-content/uploads/2019/08/Translation-in-Computer-Graphics-Problem-02-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atevidyalay.com/wp-content/uploads/2019/08/Translation-in-Computer-Graphics-Problem-02-Solution.png"/>
                    <pic:cNvPicPr>
                      <a:picLocks noChangeAspect="1" noChangeArrowheads="1"/>
                    </pic:cNvPicPr>
                  </pic:nvPicPr>
                  <pic:blipFill>
                    <a:blip r:embed="rId9"/>
                    <a:srcRect/>
                    <a:stretch>
                      <a:fillRect/>
                    </a:stretch>
                  </pic:blipFill>
                  <pic:spPr bwMode="auto">
                    <a:xfrm>
                      <a:off x="0" y="0"/>
                      <a:ext cx="5886450" cy="2139128"/>
                    </a:xfrm>
                    <a:prstGeom prst="rect">
                      <a:avLst/>
                    </a:prstGeom>
                    <a:noFill/>
                    <a:ln w="9525">
                      <a:noFill/>
                      <a:miter lim="800000"/>
                      <a:headEnd/>
                      <a:tailEnd/>
                    </a:ln>
                  </pic:spPr>
                </pic:pic>
              </a:graphicData>
            </a:graphic>
          </wp:inline>
        </w:drawing>
      </w:r>
    </w:p>
    <w:p w14:paraId="50AA426C" w14:textId="77777777" w:rsidR="0095709C" w:rsidRDefault="0095709C"/>
    <w:p w14:paraId="50AA426D" w14:textId="77777777" w:rsidR="0095709C" w:rsidRDefault="0095709C" w:rsidP="0095709C">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Problem-01:</w:t>
      </w:r>
    </w:p>
    <w:p w14:paraId="50AA426E"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6F"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Given a line segment with starting point as (0, 0) and ending point as (4, 4). Apply 30 degree rotation anticlockwise direction on the line segment and find out the new coordinates of the line.</w:t>
      </w:r>
    </w:p>
    <w:p w14:paraId="50AA4270" w14:textId="77777777" w:rsidR="0095709C" w:rsidRPr="0095709C" w:rsidRDefault="0095709C" w:rsidP="0095709C">
      <w:pPr>
        <w:shd w:val="clear" w:color="auto" w:fill="FFFFFF"/>
        <w:spacing w:before="0" w:beforeAutospacing="0" w:after="0" w:afterAutospacing="0" w:line="240" w:lineRule="auto"/>
        <w:textAlignment w:val="baseline"/>
        <w:outlineLvl w:val="1"/>
        <w:rPr>
          <w:rFonts w:ascii="Roboto Condensed" w:eastAsia="Times New Roman" w:hAnsi="Roboto Condensed" w:cs="Times New Roman"/>
          <w:b/>
          <w:bCs/>
          <w:color w:val="303030"/>
          <w:w w:val="100"/>
          <w:sz w:val="36"/>
          <w:szCs w:val="36"/>
          <w:lang w:bidi="hi-IN"/>
        </w:rPr>
      </w:pPr>
      <w:r w:rsidRPr="0095709C">
        <w:rPr>
          <w:rFonts w:ascii="Roboto Condensed" w:eastAsia="Times New Roman" w:hAnsi="Roboto Condensed" w:cs="Times New Roman"/>
          <w:b/>
          <w:bCs/>
          <w:color w:val="303030"/>
          <w:w w:val="100"/>
          <w:sz w:val="36"/>
          <w:szCs w:val="36"/>
          <w:u w:val="single"/>
          <w:lang w:bidi="hi-IN"/>
        </w:rPr>
        <w:t>Solution-</w:t>
      </w:r>
    </w:p>
    <w:p w14:paraId="50AA4271"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72"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We rotate a straight line by its end points with the same angle. Then, we re-draw a line between the new end points.</w:t>
      </w:r>
    </w:p>
    <w:p w14:paraId="50AA4273"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74"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Given-</w:t>
      </w:r>
    </w:p>
    <w:p w14:paraId="50AA4275" w14:textId="77777777" w:rsidR="0095709C" w:rsidRPr="0095709C" w:rsidRDefault="0095709C" w:rsidP="0095709C">
      <w:pPr>
        <w:numPr>
          <w:ilvl w:val="0"/>
          <w:numId w:val="8"/>
        </w:numPr>
        <w:shd w:val="clear" w:color="auto" w:fill="FFFFFF"/>
        <w:spacing w:before="60" w:beforeAutospacing="0" w:after="60" w:afterAutospacing="0" w:line="240" w:lineRule="auto"/>
        <w:ind w:left="225"/>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Old ending coordinates of the line = (</w:t>
      </w:r>
      <w:proofErr w:type="spellStart"/>
      <w:r w:rsidRPr="0095709C">
        <w:rPr>
          <w:rFonts w:ascii="Arial" w:eastAsia="Times New Roman" w:hAnsi="Arial" w:cs="Arial"/>
          <w:color w:val="303030"/>
          <w:w w:val="100"/>
          <w:sz w:val="23"/>
          <w:szCs w:val="23"/>
          <w:lang w:bidi="hi-IN"/>
        </w:rPr>
        <w:t>X</w:t>
      </w:r>
      <w:r w:rsidRPr="0095709C">
        <w:rPr>
          <w:rFonts w:ascii="Arial" w:eastAsia="Times New Roman" w:hAnsi="Arial" w:cs="Arial"/>
          <w:color w:val="303030"/>
          <w:w w:val="100"/>
          <w:sz w:val="23"/>
          <w:szCs w:val="23"/>
          <w:vertAlign w:val="subscript"/>
          <w:lang w:bidi="hi-IN"/>
        </w:rPr>
        <w:t>old</w:t>
      </w:r>
      <w:proofErr w:type="spellEnd"/>
      <w:r w:rsidRPr="0095709C">
        <w:rPr>
          <w:rFonts w:ascii="Arial" w:eastAsia="Times New Roman" w:hAnsi="Arial" w:cs="Arial"/>
          <w:color w:val="303030"/>
          <w:w w:val="100"/>
          <w:sz w:val="23"/>
          <w:szCs w:val="23"/>
          <w:lang w:bidi="hi-IN"/>
        </w:rPr>
        <w:t xml:space="preserve">, </w:t>
      </w:r>
      <w:proofErr w:type="spellStart"/>
      <w:r w:rsidRPr="0095709C">
        <w:rPr>
          <w:rFonts w:ascii="Arial" w:eastAsia="Times New Roman" w:hAnsi="Arial" w:cs="Arial"/>
          <w:color w:val="303030"/>
          <w:w w:val="100"/>
          <w:sz w:val="23"/>
          <w:szCs w:val="23"/>
          <w:lang w:bidi="hi-IN"/>
        </w:rPr>
        <w:t>Y</w:t>
      </w:r>
      <w:r w:rsidRPr="0095709C">
        <w:rPr>
          <w:rFonts w:ascii="Arial" w:eastAsia="Times New Roman" w:hAnsi="Arial" w:cs="Arial"/>
          <w:color w:val="303030"/>
          <w:w w:val="100"/>
          <w:sz w:val="23"/>
          <w:szCs w:val="23"/>
          <w:vertAlign w:val="subscript"/>
          <w:lang w:bidi="hi-IN"/>
        </w:rPr>
        <w:t>old</w:t>
      </w:r>
      <w:proofErr w:type="spellEnd"/>
      <w:r w:rsidRPr="0095709C">
        <w:rPr>
          <w:rFonts w:ascii="Arial" w:eastAsia="Times New Roman" w:hAnsi="Arial" w:cs="Arial"/>
          <w:color w:val="303030"/>
          <w:w w:val="100"/>
          <w:sz w:val="23"/>
          <w:szCs w:val="23"/>
          <w:lang w:bidi="hi-IN"/>
        </w:rPr>
        <w:t>) = (4, 4)</w:t>
      </w:r>
    </w:p>
    <w:p w14:paraId="50AA4276" w14:textId="77777777" w:rsidR="0095709C" w:rsidRPr="0095709C" w:rsidRDefault="0095709C" w:rsidP="0095709C">
      <w:pPr>
        <w:numPr>
          <w:ilvl w:val="0"/>
          <w:numId w:val="8"/>
        </w:numPr>
        <w:shd w:val="clear" w:color="auto" w:fill="FFFFFF"/>
        <w:spacing w:before="60" w:beforeAutospacing="0" w:after="60" w:afterAutospacing="0" w:line="240" w:lineRule="auto"/>
        <w:ind w:left="225"/>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Rotation angle = θ = 30º</w:t>
      </w:r>
    </w:p>
    <w:p w14:paraId="50AA4277"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78"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Let new ending coordinates of the line after rotation = (</w:t>
      </w:r>
      <w:proofErr w:type="spellStart"/>
      <w:r w:rsidRPr="0095709C">
        <w:rPr>
          <w:rFonts w:ascii="Arial" w:eastAsia="Times New Roman" w:hAnsi="Arial" w:cs="Arial"/>
          <w:color w:val="303030"/>
          <w:w w:val="100"/>
          <w:sz w:val="23"/>
          <w:szCs w:val="23"/>
          <w:lang w:bidi="hi-IN"/>
        </w:rPr>
        <w:t>X</w:t>
      </w:r>
      <w:r w:rsidRPr="0095709C">
        <w:rPr>
          <w:rFonts w:ascii="Arial" w:eastAsia="Times New Roman" w:hAnsi="Arial" w:cs="Arial"/>
          <w:color w:val="303030"/>
          <w:w w:val="100"/>
          <w:sz w:val="23"/>
          <w:szCs w:val="23"/>
          <w:vertAlign w:val="subscript"/>
          <w:lang w:bidi="hi-IN"/>
        </w:rPr>
        <w:t>new</w:t>
      </w:r>
      <w:proofErr w:type="spellEnd"/>
      <w:r w:rsidRPr="0095709C">
        <w:rPr>
          <w:rFonts w:ascii="Arial" w:eastAsia="Times New Roman" w:hAnsi="Arial" w:cs="Arial"/>
          <w:color w:val="303030"/>
          <w:w w:val="100"/>
          <w:sz w:val="23"/>
          <w:szCs w:val="23"/>
          <w:lang w:bidi="hi-IN"/>
        </w:rPr>
        <w:t xml:space="preserve">, </w:t>
      </w:r>
      <w:proofErr w:type="spellStart"/>
      <w:r w:rsidRPr="0095709C">
        <w:rPr>
          <w:rFonts w:ascii="Arial" w:eastAsia="Times New Roman" w:hAnsi="Arial" w:cs="Arial"/>
          <w:color w:val="303030"/>
          <w:w w:val="100"/>
          <w:sz w:val="23"/>
          <w:szCs w:val="23"/>
          <w:lang w:bidi="hi-IN"/>
        </w:rPr>
        <w:t>Y</w:t>
      </w:r>
      <w:r w:rsidRPr="0095709C">
        <w:rPr>
          <w:rFonts w:ascii="Arial" w:eastAsia="Times New Roman" w:hAnsi="Arial" w:cs="Arial"/>
          <w:color w:val="303030"/>
          <w:w w:val="100"/>
          <w:sz w:val="23"/>
          <w:szCs w:val="23"/>
          <w:vertAlign w:val="subscript"/>
          <w:lang w:bidi="hi-IN"/>
        </w:rPr>
        <w:t>new</w:t>
      </w:r>
      <w:proofErr w:type="spellEnd"/>
      <w:r w:rsidRPr="0095709C">
        <w:rPr>
          <w:rFonts w:ascii="Arial" w:eastAsia="Times New Roman" w:hAnsi="Arial" w:cs="Arial"/>
          <w:color w:val="303030"/>
          <w:w w:val="100"/>
          <w:sz w:val="23"/>
          <w:szCs w:val="23"/>
          <w:lang w:bidi="hi-IN"/>
        </w:rPr>
        <w:t>).</w:t>
      </w:r>
    </w:p>
    <w:p w14:paraId="50AA4279"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7A"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Applying the rotation equations, we have-</w:t>
      </w:r>
    </w:p>
    <w:p w14:paraId="50AA427B"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7C"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proofErr w:type="spellStart"/>
      <w:r w:rsidRPr="0095709C">
        <w:rPr>
          <w:rFonts w:ascii="Arial" w:eastAsia="Times New Roman" w:hAnsi="Arial" w:cs="Arial"/>
          <w:color w:val="303030"/>
          <w:w w:val="100"/>
          <w:sz w:val="23"/>
          <w:szCs w:val="23"/>
          <w:lang w:bidi="hi-IN"/>
        </w:rPr>
        <w:t>X</w:t>
      </w:r>
      <w:r w:rsidRPr="0095709C">
        <w:rPr>
          <w:rFonts w:ascii="Arial" w:eastAsia="Times New Roman" w:hAnsi="Arial" w:cs="Arial"/>
          <w:color w:val="303030"/>
          <w:w w:val="100"/>
          <w:sz w:val="23"/>
          <w:szCs w:val="23"/>
          <w:vertAlign w:val="subscript"/>
          <w:lang w:bidi="hi-IN"/>
        </w:rPr>
        <w:t>new</w:t>
      </w:r>
      <w:proofErr w:type="spellEnd"/>
    </w:p>
    <w:p w14:paraId="50AA427D"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xml:space="preserve">= </w:t>
      </w:r>
      <w:proofErr w:type="spellStart"/>
      <w:r w:rsidRPr="0095709C">
        <w:rPr>
          <w:rFonts w:ascii="Arial" w:eastAsia="Times New Roman" w:hAnsi="Arial" w:cs="Arial"/>
          <w:color w:val="303030"/>
          <w:w w:val="100"/>
          <w:sz w:val="23"/>
          <w:szCs w:val="23"/>
          <w:lang w:bidi="hi-IN"/>
        </w:rPr>
        <w:t>X</w:t>
      </w:r>
      <w:r w:rsidRPr="0095709C">
        <w:rPr>
          <w:rFonts w:ascii="Arial" w:eastAsia="Times New Roman" w:hAnsi="Arial" w:cs="Arial"/>
          <w:color w:val="303030"/>
          <w:w w:val="100"/>
          <w:sz w:val="23"/>
          <w:szCs w:val="23"/>
          <w:vertAlign w:val="subscript"/>
          <w:lang w:bidi="hi-IN"/>
        </w:rPr>
        <w:t>old</w:t>
      </w:r>
      <w:proofErr w:type="spellEnd"/>
      <w:r w:rsidRPr="0095709C">
        <w:rPr>
          <w:rFonts w:ascii="Arial" w:eastAsia="Times New Roman" w:hAnsi="Arial" w:cs="Arial"/>
          <w:color w:val="303030"/>
          <w:w w:val="100"/>
          <w:sz w:val="23"/>
          <w:szCs w:val="23"/>
          <w:lang w:bidi="hi-IN"/>
        </w:rPr>
        <w:t xml:space="preserve"> x </w:t>
      </w:r>
      <w:proofErr w:type="spellStart"/>
      <w:r w:rsidRPr="0095709C">
        <w:rPr>
          <w:rFonts w:ascii="Arial" w:eastAsia="Times New Roman" w:hAnsi="Arial" w:cs="Arial"/>
          <w:color w:val="303030"/>
          <w:w w:val="100"/>
          <w:sz w:val="23"/>
          <w:szCs w:val="23"/>
          <w:lang w:bidi="hi-IN"/>
        </w:rPr>
        <w:t>cosθ</w:t>
      </w:r>
      <w:proofErr w:type="spellEnd"/>
      <w:r w:rsidRPr="0095709C">
        <w:rPr>
          <w:rFonts w:ascii="Arial" w:eastAsia="Times New Roman" w:hAnsi="Arial" w:cs="Arial"/>
          <w:color w:val="303030"/>
          <w:w w:val="100"/>
          <w:sz w:val="23"/>
          <w:szCs w:val="23"/>
          <w:lang w:bidi="hi-IN"/>
        </w:rPr>
        <w:t xml:space="preserve"> – </w:t>
      </w:r>
      <w:proofErr w:type="spellStart"/>
      <w:r w:rsidRPr="0095709C">
        <w:rPr>
          <w:rFonts w:ascii="Arial" w:eastAsia="Times New Roman" w:hAnsi="Arial" w:cs="Arial"/>
          <w:color w:val="303030"/>
          <w:w w:val="100"/>
          <w:sz w:val="23"/>
          <w:szCs w:val="23"/>
          <w:lang w:bidi="hi-IN"/>
        </w:rPr>
        <w:t>Y</w:t>
      </w:r>
      <w:r w:rsidRPr="0095709C">
        <w:rPr>
          <w:rFonts w:ascii="Arial" w:eastAsia="Times New Roman" w:hAnsi="Arial" w:cs="Arial"/>
          <w:color w:val="303030"/>
          <w:w w:val="100"/>
          <w:sz w:val="23"/>
          <w:szCs w:val="23"/>
          <w:vertAlign w:val="subscript"/>
          <w:lang w:bidi="hi-IN"/>
        </w:rPr>
        <w:t>old</w:t>
      </w:r>
      <w:proofErr w:type="spellEnd"/>
      <w:r w:rsidRPr="0095709C">
        <w:rPr>
          <w:rFonts w:ascii="Arial" w:eastAsia="Times New Roman" w:hAnsi="Arial" w:cs="Arial"/>
          <w:color w:val="303030"/>
          <w:w w:val="100"/>
          <w:sz w:val="23"/>
          <w:szCs w:val="23"/>
          <w:lang w:bidi="hi-IN"/>
        </w:rPr>
        <w:t xml:space="preserve"> x </w:t>
      </w:r>
      <w:proofErr w:type="spellStart"/>
      <w:r w:rsidRPr="0095709C">
        <w:rPr>
          <w:rFonts w:ascii="Arial" w:eastAsia="Times New Roman" w:hAnsi="Arial" w:cs="Arial"/>
          <w:color w:val="303030"/>
          <w:w w:val="100"/>
          <w:sz w:val="23"/>
          <w:szCs w:val="23"/>
          <w:lang w:bidi="hi-IN"/>
        </w:rPr>
        <w:t>sinθ</w:t>
      </w:r>
      <w:proofErr w:type="spellEnd"/>
    </w:p>
    <w:p w14:paraId="50AA427E"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4 x cos30º – 4 x sin30º</w:t>
      </w:r>
    </w:p>
    <w:p w14:paraId="50AA427F"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lastRenderedPageBreak/>
        <w:t>= 4 x (√3 / 2) – 4 x (1 / 2)</w:t>
      </w:r>
    </w:p>
    <w:p w14:paraId="50AA4280"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2√3 – 2</w:t>
      </w:r>
    </w:p>
    <w:p w14:paraId="50AA4281"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2(√3 – 1)</w:t>
      </w:r>
    </w:p>
    <w:p w14:paraId="50AA4282"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2(1.73 – 1)</w:t>
      </w:r>
    </w:p>
    <w:p w14:paraId="50AA4283"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1.46</w:t>
      </w:r>
    </w:p>
    <w:p w14:paraId="50AA4284"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85"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proofErr w:type="spellStart"/>
      <w:r w:rsidRPr="0095709C">
        <w:rPr>
          <w:rFonts w:ascii="Arial" w:eastAsia="Times New Roman" w:hAnsi="Arial" w:cs="Arial"/>
          <w:color w:val="303030"/>
          <w:w w:val="100"/>
          <w:sz w:val="23"/>
          <w:szCs w:val="23"/>
          <w:lang w:bidi="hi-IN"/>
        </w:rPr>
        <w:t>Y</w:t>
      </w:r>
      <w:r w:rsidRPr="0095709C">
        <w:rPr>
          <w:rFonts w:ascii="Arial" w:eastAsia="Times New Roman" w:hAnsi="Arial" w:cs="Arial"/>
          <w:color w:val="303030"/>
          <w:w w:val="100"/>
          <w:sz w:val="23"/>
          <w:szCs w:val="23"/>
          <w:vertAlign w:val="subscript"/>
          <w:lang w:bidi="hi-IN"/>
        </w:rPr>
        <w:t>new</w:t>
      </w:r>
      <w:proofErr w:type="spellEnd"/>
    </w:p>
    <w:p w14:paraId="50AA4286"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xml:space="preserve">= </w:t>
      </w:r>
      <w:proofErr w:type="spellStart"/>
      <w:r w:rsidRPr="0095709C">
        <w:rPr>
          <w:rFonts w:ascii="Arial" w:eastAsia="Times New Roman" w:hAnsi="Arial" w:cs="Arial"/>
          <w:color w:val="303030"/>
          <w:w w:val="100"/>
          <w:sz w:val="23"/>
          <w:szCs w:val="23"/>
          <w:lang w:bidi="hi-IN"/>
        </w:rPr>
        <w:t>X</w:t>
      </w:r>
      <w:r w:rsidRPr="0095709C">
        <w:rPr>
          <w:rFonts w:ascii="Arial" w:eastAsia="Times New Roman" w:hAnsi="Arial" w:cs="Arial"/>
          <w:color w:val="303030"/>
          <w:w w:val="100"/>
          <w:sz w:val="23"/>
          <w:szCs w:val="23"/>
          <w:vertAlign w:val="subscript"/>
          <w:lang w:bidi="hi-IN"/>
        </w:rPr>
        <w:t>old</w:t>
      </w:r>
      <w:proofErr w:type="spellEnd"/>
      <w:r w:rsidRPr="0095709C">
        <w:rPr>
          <w:rFonts w:ascii="Arial" w:eastAsia="Times New Roman" w:hAnsi="Arial" w:cs="Arial"/>
          <w:color w:val="303030"/>
          <w:w w:val="100"/>
          <w:sz w:val="23"/>
          <w:szCs w:val="23"/>
          <w:lang w:bidi="hi-IN"/>
        </w:rPr>
        <w:t xml:space="preserve"> x </w:t>
      </w:r>
      <w:proofErr w:type="spellStart"/>
      <w:r w:rsidRPr="0095709C">
        <w:rPr>
          <w:rFonts w:ascii="Arial" w:eastAsia="Times New Roman" w:hAnsi="Arial" w:cs="Arial"/>
          <w:color w:val="303030"/>
          <w:w w:val="100"/>
          <w:sz w:val="23"/>
          <w:szCs w:val="23"/>
          <w:lang w:bidi="hi-IN"/>
        </w:rPr>
        <w:t>sinθ</w:t>
      </w:r>
      <w:proofErr w:type="spellEnd"/>
      <w:r w:rsidRPr="0095709C">
        <w:rPr>
          <w:rFonts w:ascii="Arial" w:eastAsia="Times New Roman" w:hAnsi="Arial" w:cs="Arial"/>
          <w:color w:val="303030"/>
          <w:w w:val="100"/>
          <w:sz w:val="23"/>
          <w:szCs w:val="23"/>
          <w:lang w:bidi="hi-IN"/>
        </w:rPr>
        <w:t xml:space="preserve"> + </w:t>
      </w:r>
      <w:proofErr w:type="spellStart"/>
      <w:r w:rsidRPr="0095709C">
        <w:rPr>
          <w:rFonts w:ascii="Arial" w:eastAsia="Times New Roman" w:hAnsi="Arial" w:cs="Arial"/>
          <w:color w:val="303030"/>
          <w:w w:val="100"/>
          <w:sz w:val="23"/>
          <w:szCs w:val="23"/>
          <w:lang w:bidi="hi-IN"/>
        </w:rPr>
        <w:t>Y</w:t>
      </w:r>
      <w:r w:rsidRPr="0095709C">
        <w:rPr>
          <w:rFonts w:ascii="Arial" w:eastAsia="Times New Roman" w:hAnsi="Arial" w:cs="Arial"/>
          <w:color w:val="303030"/>
          <w:w w:val="100"/>
          <w:sz w:val="23"/>
          <w:szCs w:val="23"/>
          <w:vertAlign w:val="subscript"/>
          <w:lang w:bidi="hi-IN"/>
        </w:rPr>
        <w:t>old</w:t>
      </w:r>
      <w:proofErr w:type="spellEnd"/>
      <w:r w:rsidRPr="0095709C">
        <w:rPr>
          <w:rFonts w:ascii="Arial" w:eastAsia="Times New Roman" w:hAnsi="Arial" w:cs="Arial"/>
          <w:color w:val="303030"/>
          <w:w w:val="100"/>
          <w:sz w:val="23"/>
          <w:szCs w:val="23"/>
          <w:lang w:bidi="hi-IN"/>
        </w:rPr>
        <w:t xml:space="preserve"> x </w:t>
      </w:r>
      <w:proofErr w:type="spellStart"/>
      <w:r w:rsidRPr="0095709C">
        <w:rPr>
          <w:rFonts w:ascii="Arial" w:eastAsia="Times New Roman" w:hAnsi="Arial" w:cs="Arial"/>
          <w:color w:val="303030"/>
          <w:w w:val="100"/>
          <w:sz w:val="23"/>
          <w:szCs w:val="23"/>
          <w:lang w:bidi="hi-IN"/>
        </w:rPr>
        <w:t>cosθ</w:t>
      </w:r>
      <w:proofErr w:type="spellEnd"/>
    </w:p>
    <w:p w14:paraId="50AA4287"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4 x sin30º + 4 x cos30º</w:t>
      </w:r>
    </w:p>
    <w:p w14:paraId="50AA4288"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4 x (1 / 2) + 4 x (√3 / 2)</w:t>
      </w:r>
    </w:p>
    <w:p w14:paraId="50AA4289"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2 + 2√3</w:t>
      </w:r>
    </w:p>
    <w:p w14:paraId="50AA428A"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2(1 + √3)</w:t>
      </w:r>
    </w:p>
    <w:p w14:paraId="50AA428B"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2(1 + 1.73)</w:t>
      </w:r>
    </w:p>
    <w:p w14:paraId="50AA428C"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5.46</w:t>
      </w:r>
    </w:p>
    <w:p w14:paraId="50AA428D"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8E"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Thus, New ending coordinates of the line after rotation = (1.46, 5.46).</w:t>
      </w:r>
    </w:p>
    <w:p w14:paraId="50AA428F"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90"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b/>
          <w:bCs/>
          <w:color w:val="303030"/>
          <w:w w:val="100"/>
          <w:sz w:val="24"/>
          <w:szCs w:val="24"/>
          <w:lang w:bidi="hi-IN"/>
        </w:rPr>
        <w:t>Alternatively,</w:t>
      </w:r>
    </w:p>
    <w:p w14:paraId="50AA4291"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92"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In matrix form, the new ending coordinates of the line after rotation may be obtained as-</w:t>
      </w:r>
    </w:p>
    <w:p w14:paraId="50AA4293"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94"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Pr>
          <w:rFonts w:ascii="Arial" w:eastAsia="Times New Roman" w:hAnsi="Arial" w:cs="Arial"/>
          <w:noProof/>
          <w:color w:val="303030"/>
          <w:w w:val="100"/>
          <w:sz w:val="23"/>
          <w:szCs w:val="23"/>
          <w:lang w:bidi="hi-IN"/>
        </w:rPr>
        <w:lastRenderedPageBreak/>
        <w:drawing>
          <wp:inline distT="0" distB="0" distL="0" distR="0" wp14:anchorId="50AA4319" wp14:editId="50AA431A">
            <wp:extent cx="4333875" cy="5372100"/>
            <wp:effectExtent l="19050" t="0" r="9525" b="0"/>
            <wp:docPr id="7" name="Picture 7" descr="https://www.gatevidyalay.com/wp-content/uploads/2019/08/2D-Rotation-in-Computer-Graphics-Problem-01-Solution-Matrix-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atevidyalay.com/wp-content/uploads/2019/08/2D-Rotation-in-Computer-Graphics-Problem-01-Solution-Matrix-Form-1.png"/>
                    <pic:cNvPicPr>
                      <a:picLocks noChangeAspect="1" noChangeArrowheads="1"/>
                    </pic:cNvPicPr>
                  </pic:nvPicPr>
                  <pic:blipFill>
                    <a:blip r:embed="rId10"/>
                    <a:srcRect/>
                    <a:stretch>
                      <a:fillRect/>
                    </a:stretch>
                  </pic:blipFill>
                  <pic:spPr bwMode="auto">
                    <a:xfrm>
                      <a:off x="0" y="0"/>
                      <a:ext cx="4333875" cy="5372100"/>
                    </a:xfrm>
                    <a:prstGeom prst="rect">
                      <a:avLst/>
                    </a:prstGeom>
                    <a:noFill/>
                    <a:ln w="9525">
                      <a:noFill/>
                      <a:miter lim="800000"/>
                      <a:headEnd/>
                      <a:tailEnd/>
                    </a:ln>
                  </pic:spPr>
                </pic:pic>
              </a:graphicData>
            </a:graphic>
          </wp:inline>
        </w:drawing>
      </w:r>
    </w:p>
    <w:p w14:paraId="50AA4295" w14:textId="77777777" w:rsidR="0095709C" w:rsidRPr="0095709C" w:rsidRDefault="0095709C" w:rsidP="0095709C">
      <w:pPr>
        <w:shd w:val="clear" w:color="auto" w:fill="FFFFFF"/>
        <w:spacing w:before="60" w:beforeAutospacing="0" w:after="180" w:afterAutospacing="0" w:line="240" w:lineRule="auto"/>
        <w:textAlignment w:val="baseline"/>
        <w:rPr>
          <w:rFonts w:ascii="Arial" w:eastAsia="Times New Roman" w:hAnsi="Arial" w:cs="Arial"/>
          <w:color w:val="303030"/>
          <w:w w:val="100"/>
          <w:sz w:val="23"/>
          <w:szCs w:val="23"/>
          <w:lang w:bidi="hi-IN"/>
        </w:rPr>
      </w:pPr>
      <w:r w:rsidRPr="0095709C">
        <w:rPr>
          <w:rFonts w:ascii="Arial" w:eastAsia="Times New Roman" w:hAnsi="Arial" w:cs="Arial"/>
          <w:color w:val="303030"/>
          <w:w w:val="100"/>
          <w:sz w:val="23"/>
          <w:szCs w:val="23"/>
          <w:lang w:bidi="hi-IN"/>
        </w:rPr>
        <w:t> </w:t>
      </w:r>
    </w:p>
    <w:p w14:paraId="50AA4296"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Thus, New ending coordinates of the line after rotation = (1.46, 5.46).</w:t>
      </w:r>
    </w:p>
    <w:p w14:paraId="50AA4297"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98"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lastRenderedPageBreak/>
        <w:drawing>
          <wp:inline distT="0" distB="0" distL="0" distR="0" wp14:anchorId="50AA431B" wp14:editId="50AA431C">
            <wp:extent cx="3705225" cy="2905125"/>
            <wp:effectExtent l="0" t="0" r="0" b="0"/>
            <wp:docPr id="9" name="Picture 9" descr="https://www.gatevidyalay.com/wp-content/uploads/2019/08/Rotation-in-Computer-Graphics-Problem-1-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atevidyalay.com/wp-content/uploads/2019/08/Rotation-in-Computer-Graphics-Problem-1-Solution.png"/>
                    <pic:cNvPicPr>
                      <a:picLocks noChangeAspect="1" noChangeArrowheads="1"/>
                    </pic:cNvPicPr>
                  </pic:nvPicPr>
                  <pic:blipFill>
                    <a:blip r:embed="rId11"/>
                    <a:srcRect/>
                    <a:stretch>
                      <a:fillRect/>
                    </a:stretch>
                  </pic:blipFill>
                  <pic:spPr bwMode="auto">
                    <a:xfrm>
                      <a:off x="0" y="0"/>
                      <a:ext cx="3705225" cy="2905125"/>
                    </a:xfrm>
                    <a:prstGeom prst="rect">
                      <a:avLst/>
                    </a:prstGeom>
                    <a:noFill/>
                    <a:ln w="9525">
                      <a:noFill/>
                      <a:miter lim="800000"/>
                      <a:headEnd/>
                      <a:tailEnd/>
                    </a:ln>
                  </pic:spPr>
                </pic:pic>
              </a:graphicData>
            </a:graphic>
          </wp:inline>
        </w:drawing>
      </w:r>
    </w:p>
    <w:p w14:paraId="50AA4299"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9A" w14:textId="77777777" w:rsidR="0095709C" w:rsidRDefault="0095709C" w:rsidP="0095709C">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Problem-02:</w:t>
      </w:r>
    </w:p>
    <w:p w14:paraId="50AA429B"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9C"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Given a triangle with corner coordinates (0, 0), (1, 0) and (1, 1). Rotate the triangle by 90 degree anticlockwise direction and find out the new coordinates.</w:t>
      </w:r>
    </w:p>
    <w:p w14:paraId="50AA429D"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9E" w14:textId="77777777" w:rsidR="0095709C" w:rsidRDefault="0095709C" w:rsidP="0095709C">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Solution-</w:t>
      </w:r>
    </w:p>
    <w:p w14:paraId="50AA429F"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A0"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We rotate a polygon by rotating each vertex of it with the same rotation angle.</w:t>
      </w:r>
    </w:p>
    <w:p w14:paraId="50AA42A1"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A2"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Given-</w:t>
      </w:r>
    </w:p>
    <w:p w14:paraId="50AA42A3" w14:textId="77777777" w:rsidR="0095709C" w:rsidRDefault="0095709C" w:rsidP="0095709C">
      <w:pPr>
        <w:numPr>
          <w:ilvl w:val="0"/>
          <w:numId w:val="9"/>
        </w:numPr>
        <w:shd w:val="clear" w:color="auto" w:fill="FFFFFF"/>
        <w:spacing w:before="60" w:beforeAutospacing="0" w:after="60" w:afterAutospacing="0" w:line="240" w:lineRule="auto"/>
        <w:ind w:left="225"/>
        <w:textAlignment w:val="baseline"/>
        <w:rPr>
          <w:rFonts w:ascii="Arial" w:hAnsi="Arial" w:cs="Arial"/>
          <w:color w:val="303030"/>
          <w:sz w:val="23"/>
          <w:szCs w:val="23"/>
        </w:rPr>
      </w:pPr>
      <w:r>
        <w:rPr>
          <w:rFonts w:ascii="Arial" w:hAnsi="Arial" w:cs="Arial"/>
          <w:color w:val="303030"/>
          <w:sz w:val="23"/>
          <w:szCs w:val="23"/>
        </w:rPr>
        <w:t>Old corner coordinates of the triangle = A (0, 0), B(1, 0), C(1, 1)</w:t>
      </w:r>
    </w:p>
    <w:p w14:paraId="50AA42A4" w14:textId="77777777" w:rsidR="0095709C" w:rsidRDefault="0095709C" w:rsidP="0095709C">
      <w:pPr>
        <w:numPr>
          <w:ilvl w:val="0"/>
          <w:numId w:val="9"/>
        </w:numPr>
        <w:shd w:val="clear" w:color="auto" w:fill="FFFFFF"/>
        <w:spacing w:before="60" w:beforeAutospacing="0" w:after="60" w:afterAutospacing="0" w:line="240" w:lineRule="auto"/>
        <w:ind w:left="225"/>
        <w:textAlignment w:val="baseline"/>
        <w:rPr>
          <w:rFonts w:ascii="Arial" w:hAnsi="Arial" w:cs="Arial"/>
          <w:color w:val="303030"/>
          <w:sz w:val="23"/>
          <w:szCs w:val="23"/>
        </w:rPr>
      </w:pPr>
      <w:r>
        <w:rPr>
          <w:rFonts w:ascii="Arial" w:hAnsi="Arial" w:cs="Arial"/>
          <w:color w:val="303030"/>
          <w:sz w:val="23"/>
          <w:szCs w:val="23"/>
        </w:rPr>
        <w:t>Rotation angle = θ = 90º</w:t>
      </w:r>
    </w:p>
    <w:p w14:paraId="50AA42A5"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A6" w14:textId="77777777" w:rsidR="0095709C" w:rsidRDefault="0095709C" w:rsidP="0095709C">
      <w:pPr>
        <w:pStyle w:val="Heading3"/>
        <w:shd w:val="clear" w:color="auto" w:fill="FFFFFF"/>
        <w:spacing w:before="0" w:beforeAutospacing="0" w:afterAutospacing="0"/>
        <w:textAlignment w:val="baseline"/>
        <w:rPr>
          <w:rFonts w:ascii="Roboto Condensed" w:hAnsi="Roboto Condensed" w:cs="Times New Roman"/>
          <w:color w:val="303030"/>
          <w:sz w:val="27"/>
          <w:szCs w:val="27"/>
        </w:rPr>
      </w:pPr>
      <w:r>
        <w:rPr>
          <w:rStyle w:val="Strong"/>
          <w:rFonts w:ascii="Roboto Condensed" w:hAnsi="Roboto Condensed"/>
          <w:b/>
          <w:bCs/>
          <w:color w:val="303030"/>
          <w:u w:val="single"/>
        </w:rPr>
        <w:t xml:space="preserve">For Coordinates </w:t>
      </w:r>
      <w:proofErr w:type="gramStart"/>
      <w:r>
        <w:rPr>
          <w:rStyle w:val="Strong"/>
          <w:rFonts w:ascii="Roboto Condensed" w:hAnsi="Roboto Condensed"/>
          <w:b/>
          <w:bCs/>
          <w:color w:val="303030"/>
          <w:u w:val="single"/>
        </w:rPr>
        <w:t>A(</w:t>
      </w:r>
      <w:proofErr w:type="gramEnd"/>
      <w:r>
        <w:rPr>
          <w:rStyle w:val="Strong"/>
          <w:rFonts w:ascii="Roboto Condensed" w:hAnsi="Roboto Condensed"/>
          <w:b/>
          <w:bCs/>
          <w:color w:val="303030"/>
          <w:u w:val="single"/>
        </w:rPr>
        <w:t>0, 0)</w:t>
      </w:r>
    </w:p>
    <w:p w14:paraId="50AA42A7"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A8"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Let the new coordinates of corner A after rotation = (</w:t>
      </w: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r>
        <w:rPr>
          <w:rFonts w:ascii="Arial" w:hAnsi="Arial" w:cs="Arial"/>
          <w:color w:val="303030"/>
          <w:sz w:val="23"/>
          <w:szCs w:val="23"/>
        </w:rPr>
        <w:t xml:space="preserve">, </w:t>
      </w: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r>
        <w:rPr>
          <w:rFonts w:ascii="Arial" w:hAnsi="Arial" w:cs="Arial"/>
          <w:color w:val="303030"/>
          <w:sz w:val="23"/>
          <w:szCs w:val="23"/>
        </w:rPr>
        <w:t>).</w:t>
      </w:r>
    </w:p>
    <w:p w14:paraId="50AA42A9"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AA"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Applying the rotation equations, we have-</w:t>
      </w:r>
    </w:p>
    <w:p w14:paraId="50AA42AB"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lastRenderedPageBreak/>
        <w:t> </w:t>
      </w:r>
    </w:p>
    <w:p w14:paraId="50AA42AC"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p>
    <w:p w14:paraId="50AA42AD"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xml:space="preserve">= </w:t>
      </w:r>
      <w:proofErr w:type="spellStart"/>
      <w:r>
        <w:rPr>
          <w:rFonts w:ascii="Arial" w:hAnsi="Arial" w:cs="Arial"/>
          <w:color w:val="303030"/>
          <w:sz w:val="23"/>
          <w:szCs w:val="23"/>
        </w:rPr>
        <w:t>X</w:t>
      </w:r>
      <w:r>
        <w:rPr>
          <w:rFonts w:ascii="Arial" w:hAnsi="Arial" w:cs="Arial"/>
          <w:color w:val="303030"/>
          <w:sz w:val="23"/>
          <w:szCs w:val="23"/>
          <w:vertAlign w:val="subscript"/>
        </w:rPr>
        <w:t>old</w:t>
      </w:r>
      <w:proofErr w:type="spellEnd"/>
      <w:r>
        <w:rPr>
          <w:rFonts w:ascii="Arial" w:hAnsi="Arial" w:cs="Arial"/>
          <w:color w:val="303030"/>
          <w:sz w:val="23"/>
          <w:szCs w:val="23"/>
        </w:rPr>
        <w:t xml:space="preserve"> x </w:t>
      </w:r>
      <w:proofErr w:type="spellStart"/>
      <w:r>
        <w:rPr>
          <w:rFonts w:ascii="Arial" w:hAnsi="Arial" w:cs="Arial"/>
          <w:color w:val="303030"/>
          <w:sz w:val="23"/>
          <w:szCs w:val="23"/>
        </w:rPr>
        <w:t>cosθ</w:t>
      </w:r>
      <w:proofErr w:type="spellEnd"/>
      <w:r>
        <w:rPr>
          <w:rFonts w:ascii="Arial" w:hAnsi="Arial" w:cs="Arial"/>
          <w:color w:val="303030"/>
          <w:sz w:val="23"/>
          <w:szCs w:val="23"/>
        </w:rPr>
        <w:t xml:space="preserve"> – </w:t>
      </w:r>
      <w:proofErr w:type="spellStart"/>
      <w:r>
        <w:rPr>
          <w:rFonts w:ascii="Arial" w:hAnsi="Arial" w:cs="Arial"/>
          <w:color w:val="303030"/>
          <w:sz w:val="23"/>
          <w:szCs w:val="23"/>
        </w:rPr>
        <w:t>Y</w:t>
      </w:r>
      <w:r>
        <w:rPr>
          <w:rFonts w:ascii="Arial" w:hAnsi="Arial" w:cs="Arial"/>
          <w:color w:val="303030"/>
          <w:sz w:val="23"/>
          <w:szCs w:val="23"/>
          <w:vertAlign w:val="subscript"/>
        </w:rPr>
        <w:t>old</w:t>
      </w:r>
      <w:proofErr w:type="spellEnd"/>
      <w:r>
        <w:rPr>
          <w:rFonts w:ascii="Arial" w:hAnsi="Arial" w:cs="Arial"/>
          <w:color w:val="303030"/>
          <w:sz w:val="23"/>
          <w:szCs w:val="23"/>
        </w:rPr>
        <w:t xml:space="preserve"> x </w:t>
      </w:r>
      <w:proofErr w:type="spellStart"/>
      <w:r>
        <w:rPr>
          <w:rFonts w:ascii="Arial" w:hAnsi="Arial" w:cs="Arial"/>
          <w:color w:val="303030"/>
          <w:sz w:val="23"/>
          <w:szCs w:val="23"/>
        </w:rPr>
        <w:t>sinθ</w:t>
      </w:r>
      <w:proofErr w:type="spellEnd"/>
    </w:p>
    <w:p w14:paraId="50AA42AE"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0 x cos90º – 0 x sin90º</w:t>
      </w:r>
    </w:p>
    <w:p w14:paraId="50AA42AF"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0</w:t>
      </w:r>
    </w:p>
    <w:p w14:paraId="50AA42B0"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B1"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p>
    <w:p w14:paraId="50AA42B2"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xml:space="preserve">= </w:t>
      </w:r>
      <w:proofErr w:type="spellStart"/>
      <w:r>
        <w:rPr>
          <w:rFonts w:ascii="Arial" w:hAnsi="Arial" w:cs="Arial"/>
          <w:color w:val="303030"/>
          <w:sz w:val="23"/>
          <w:szCs w:val="23"/>
        </w:rPr>
        <w:t>X</w:t>
      </w:r>
      <w:r>
        <w:rPr>
          <w:rFonts w:ascii="Arial" w:hAnsi="Arial" w:cs="Arial"/>
          <w:color w:val="303030"/>
          <w:sz w:val="23"/>
          <w:szCs w:val="23"/>
          <w:vertAlign w:val="subscript"/>
        </w:rPr>
        <w:t>old</w:t>
      </w:r>
      <w:proofErr w:type="spellEnd"/>
      <w:r>
        <w:rPr>
          <w:rFonts w:ascii="Arial" w:hAnsi="Arial" w:cs="Arial"/>
          <w:color w:val="303030"/>
          <w:sz w:val="23"/>
          <w:szCs w:val="23"/>
        </w:rPr>
        <w:t xml:space="preserve"> x </w:t>
      </w:r>
      <w:proofErr w:type="spellStart"/>
      <w:r>
        <w:rPr>
          <w:rFonts w:ascii="Arial" w:hAnsi="Arial" w:cs="Arial"/>
          <w:color w:val="303030"/>
          <w:sz w:val="23"/>
          <w:szCs w:val="23"/>
        </w:rPr>
        <w:t>sinθ</w:t>
      </w:r>
      <w:proofErr w:type="spellEnd"/>
      <w:r>
        <w:rPr>
          <w:rFonts w:ascii="Arial" w:hAnsi="Arial" w:cs="Arial"/>
          <w:color w:val="303030"/>
          <w:sz w:val="23"/>
          <w:szCs w:val="23"/>
        </w:rPr>
        <w:t xml:space="preserve"> + </w:t>
      </w:r>
      <w:proofErr w:type="spellStart"/>
      <w:r>
        <w:rPr>
          <w:rFonts w:ascii="Arial" w:hAnsi="Arial" w:cs="Arial"/>
          <w:color w:val="303030"/>
          <w:sz w:val="23"/>
          <w:szCs w:val="23"/>
        </w:rPr>
        <w:t>Y</w:t>
      </w:r>
      <w:r>
        <w:rPr>
          <w:rFonts w:ascii="Arial" w:hAnsi="Arial" w:cs="Arial"/>
          <w:color w:val="303030"/>
          <w:sz w:val="23"/>
          <w:szCs w:val="23"/>
          <w:vertAlign w:val="subscript"/>
        </w:rPr>
        <w:t>old</w:t>
      </w:r>
      <w:proofErr w:type="spellEnd"/>
      <w:r>
        <w:rPr>
          <w:rFonts w:ascii="Arial" w:hAnsi="Arial" w:cs="Arial"/>
          <w:color w:val="303030"/>
          <w:sz w:val="23"/>
          <w:szCs w:val="23"/>
        </w:rPr>
        <w:t xml:space="preserve"> x </w:t>
      </w:r>
      <w:proofErr w:type="spellStart"/>
      <w:r>
        <w:rPr>
          <w:rFonts w:ascii="Arial" w:hAnsi="Arial" w:cs="Arial"/>
          <w:color w:val="303030"/>
          <w:sz w:val="23"/>
          <w:szCs w:val="23"/>
        </w:rPr>
        <w:t>cosθ</w:t>
      </w:r>
      <w:proofErr w:type="spellEnd"/>
    </w:p>
    <w:p w14:paraId="50AA42B3"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0 x sin90º + 0 x cos90º</w:t>
      </w:r>
    </w:p>
    <w:p w14:paraId="50AA42B4"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0</w:t>
      </w:r>
    </w:p>
    <w:p w14:paraId="50AA42B5"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B6"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Thus, New coordinates of corner A after rotation = (0, 0).</w:t>
      </w:r>
    </w:p>
    <w:p w14:paraId="50AA42B7"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B8" w14:textId="77777777" w:rsidR="0095709C" w:rsidRDefault="0095709C" w:rsidP="0095709C">
      <w:pPr>
        <w:pStyle w:val="Heading3"/>
        <w:shd w:val="clear" w:color="auto" w:fill="FFFFFF"/>
        <w:spacing w:before="0" w:beforeAutospacing="0" w:afterAutospacing="0"/>
        <w:textAlignment w:val="baseline"/>
        <w:rPr>
          <w:rFonts w:ascii="Roboto Condensed" w:hAnsi="Roboto Condensed" w:cs="Times New Roman"/>
          <w:color w:val="303030"/>
          <w:sz w:val="27"/>
          <w:szCs w:val="27"/>
        </w:rPr>
      </w:pPr>
      <w:r>
        <w:rPr>
          <w:rStyle w:val="Strong"/>
          <w:rFonts w:ascii="Roboto Condensed" w:hAnsi="Roboto Condensed"/>
          <w:b/>
          <w:bCs/>
          <w:color w:val="303030"/>
          <w:u w:val="single"/>
        </w:rPr>
        <w:t xml:space="preserve">For Coordinates </w:t>
      </w:r>
      <w:proofErr w:type="gramStart"/>
      <w:r>
        <w:rPr>
          <w:rStyle w:val="Strong"/>
          <w:rFonts w:ascii="Roboto Condensed" w:hAnsi="Roboto Condensed"/>
          <w:b/>
          <w:bCs/>
          <w:color w:val="303030"/>
          <w:u w:val="single"/>
        </w:rPr>
        <w:t>B(</w:t>
      </w:r>
      <w:proofErr w:type="gramEnd"/>
      <w:r>
        <w:rPr>
          <w:rStyle w:val="Strong"/>
          <w:rFonts w:ascii="Roboto Condensed" w:hAnsi="Roboto Condensed"/>
          <w:b/>
          <w:bCs/>
          <w:color w:val="303030"/>
          <w:u w:val="single"/>
        </w:rPr>
        <w:t>1, 0)</w:t>
      </w:r>
    </w:p>
    <w:p w14:paraId="50AA42B9"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BA"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Let the new coordinates of corner B after rotation = (</w:t>
      </w: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r>
        <w:rPr>
          <w:rFonts w:ascii="Arial" w:hAnsi="Arial" w:cs="Arial"/>
          <w:color w:val="303030"/>
          <w:sz w:val="23"/>
          <w:szCs w:val="23"/>
        </w:rPr>
        <w:t xml:space="preserve">, </w:t>
      </w: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r>
        <w:rPr>
          <w:rFonts w:ascii="Arial" w:hAnsi="Arial" w:cs="Arial"/>
          <w:color w:val="303030"/>
          <w:sz w:val="23"/>
          <w:szCs w:val="23"/>
        </w:rPr>
        <w:t>).</w:t>
      </w:r>
    </w:p>
    <w:p w14:paraId="50AA42BB"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BC"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p>
    <w:p w14:paraId="50AA42BD"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xml:space="preserve">= </w:t>
      </w:r>
      <w:proofErr w:type="spellStart"/>
      <w:r>
        <w:rPr>
          <w:rFonts w:ascii="Arial" w:hAnsi="Arial" w:cs="Arial"/>
          <w:color w:val="303030"/>
          <w:sz w:val="23"/>
          <w:szCs w:val="23"/>
        </w:rPr>
        <w:t>X</w:t>
      </w:r>
      <w:r>
        <w:rPr>
          <w:rFonts w:ascii="Arial" w:hAnsi="Arial" w:cs="Arial"/>
          <w:color w:val="303030"/>
          <w:sz w:val="23"/>
          <w:szCs w:val="23"/>
          <w:vertAlign w:val="subscript"/>
        </w:rPr>
        <w:t>old</w:t>
      </w:r>
      <w:proofErr w:type="spellEnd"/>
      <w:r>
        <w:rPr>
          <w:rFonts w:ascii="Arial" w:hAnsi="Arial" w:cs="Arial"/>
          <w:color w:val="303030"/>
          <w:sz w:val="23"/>
          <w:szCs w:val="23"/>
        </w:rPr>
        <w:t xml:space="preserve"> x </w:t>
      </w:r>
      <w:proofErr w:type="spellStart"/>
      <w:r>
        <w:rPr>
          <w:rFonts w:ascii="Arial" w:hAnsi="Arial" w:cs="Arial"/>
          <w:color w:val="303030"/>
          <w:sz w:val="23"/>
          <w:szCs w:val="23"/>
        </w:rPr>
        <w:t>cosθ</w:t>
      </w:r>
      <w:proofErr w:type="spellEnd"/>
      <w:r>
        <w:rPr>
          <w:rFonts w:ascii="Arial" w:hAnsi="Arial" w:cs="Arial"/>
          <w:color w:val="303030"/>
          <w:sz w:val="23"/>
          <w:szCs w:val="23"/>
        </w:rPr>
        <w:t xml:space="preserve"> – </w:t>
      </w:r>
      <w:proofErr w:type="spellStart"/>
      <w:r>
        <w:rPr>
          <w:rFonts w:ascii="Arial" w:hAnsi="Arial" w:cs="Arial"/>
          <w:color w:val="303030"/>
          <w:sz w:val="23"/>
          <w:szCs w:val="23"/>
        </w:rPr>
        <w:t>Y</w:t>
      </w:r>
      <w:r>
        <w:rPr>
          <w:rFonts w:ascii="Arial" w:hAnsi="Arial" w:cs="Arial"/>
          <w:color w:val="303030"/>
          <w:sz w:val="23"/>
          <w:szCs w:val="23"/>
          <w:vertAlign w:val="subscript"/>
        </w:rPr>
        <w:t>old</w:t>
      </w:r>
      <w:proofErr w:type="spellEnd"/>
      <w:r>
        <w:rPr>
          <w:rFonts w:ascii="Arial" w:hAnsi="Arial" w:cs="Arial"/>
          <w:color w:val="303030"/>
          <w:sz w:val="23"/>
          <w:szCs w:val="23"/>
        </w:rPr>
        <w:t xml:space="preserve"> x </w:t>
      </w:r>
      <w:proofErr w:type="spellStart"/>
      <w:r>
        <w:rPr>
          <w:rFonts w:ascii="Arial" w:hAnsi="Arial" w:cs="Arial"/>
          <w:color w:val="303030"/>
          <w:sz w:val="23"/>
          <w:szCs w:val="23"/>
        </w:rPr>
        <w:t>sinθ</w:t>
      </w:r>
      <w:proofErr w:type="spellEnd"/>
    </w:p>
    <w:p w14:paraId="50AA42BE"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 x cos90º – 0 x sin90º</w:t>
      </w:r>
    </w:p>
    <w:p w14:paraId="50AA42BF"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0</w:t>
      </w:r>
    </w:p>
    <w:p w14:paraId="50AA42C0"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C1"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p>
    <w:p w14:paraId="50AA42C2"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xml:space="preserve">= </w:t>
      </w:r>
      <w:proofErr w:type="spellStart"/>
      <w:r>
        <w:rPr>
          <w:rFonts w:ascii="Arial" w:hAnsi="Arial" w:cs="Arial"/>
          <w:color w:val="303030"/>
          <w:sz w:val="23"/>
          <w:szCs w:val="23"/>
        </w:rPr>
        <w:t>X</w:t>
      </w:r>
      <w:r>
        <w:rPr>
          <w:rFonts w:ascii="Arial" w:hAnsi="Arial" w:cs="Arial"/>
          <w:color w:val="303030"/>
          <w:sz w:val="23"/>
          <w:szCs w:val="23"/>
          <w:vertAlign w:val="subscript"/>
        </w:rPr>
        <w:t>old</w:t>
      </w:r>
      <w:proofErr w:type="spellEnd"/>
      <w:r>
        <w:rPr>
          <w:rFonts w:ascii="Arial" w:hAnsi="Arial" w:cs="Arial"/>
          <w:color w:val="303030"/>
          <w:sz w:val="23"/>
          <w:szCs w:val="23"/>
        </w:rPr>
        <w:t xml:space="preserve"> x </w:t>
      </w:r>
      <w:proofErr w:type="spellStart"/>
      <w:r>
        <w:rPr>
          <w:rFonts w:ascii="Arial" w:hAnsi="Arial" w:cs="Arial"/>
          <w:color w:val="303030"/>
          <w:sz w:val="23"/>
          <w:szCs w:val="23"/>
        </w:rPr>
        <w:t>sinθ</w:t>
      </w:r>
      <w:proofErr w:type="spellEnd"/>
      <w:r>
        <w:rPr>
          <w:rFonts w:ascii="Arial" w:hAnsi="Arial" w:cs="Arial"/>
          <w:color w:val="303030"/>
          <w:sz w:val="23"/>
          <w:szCs w:val="23"/>
        </w:rPr>
        <w:t xml:space="preserve"> + </w:t>
      </w:r>
      <w:proofErr w:type="spellStart"/>
      <w:r>
        <w:rPr>
          <w:rFonts w:ascii="Arial" w:hAnsi="Arial" w:cs="Arial"/>
          <w:color w:val="303030"/>
          <w:sz w:val="23"/>
          <w:szCs w:val="23"/>
        </w:rPr>
        <w:t>Y</w:t>
      </w:r>
      <w:r>
        <w:rPr>
          <w:rFonts w:ascii="Arial" w:hAnsi="Arial" w:cs="Arial"/>
          <w:color w:val="303030"/>
          <w:sz w:val="23"/>
          <w:szCs w:val="23"/>
          <w:vertAlign w:val="subscript"/>
        </w:rPr>
        <w:t>old</w:t>
      </w:r>
      <w:proofErr w:type="spellEnd"/>
      <w:r>
        <w:rPr>
          <w:rFonts w:ascii="Arial" w:hAnsi="Arial" w:cs="Arial"/>
          <w:color w:val="303030"/>
          <w:sz w:val="23"/>
          <w:szCs w:val="23"/>
        </w:rPr>
        <w:t xml:space="preserve"> x </w:t>
      </w:r>
      <w:proofErr w:type="spellStart"/>
      <w:r>
        <w:rPr>
          <w:rFonts w:ascii="Arial" w:hAnsi="Arial" w:cs="Arial"/>
          <w:color w:val="303030"/>
          <w:sz w:val="23"/>
          <w:szCs w:val="23"/>
        </w:rPr>
        <w:t>cosθ</w:t>
      </w:r>
      <w:proofErr w:type="spellEnd"/>
    </w:p>
    <w:p w14:paraId="50AA42C3"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 x sin90º + 0 x cos90º</w:t>
      </w:r>
    </w:p>
    <w:p w14:paraId="50AA42C4"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 + 0</w:t>
      </w:r>
    </w:p>
    <w:p w14:paraId="50AA42C5"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w:t>
      </w:r>
    </w:p>
    <w:p w14:paraId="50AA42C6"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C7"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Thus, New coordinates of corner B after rotation = (0, 1).</w:t>
      </w:r>
    </w:p>
    <w:p w14:paraId="50AA42C8"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lastRenderedPageBreak/>
        <w:t> </w:t>
      </w:r>
    </w:p>
    <w:p w14:paraId="50AA42C9" w14:textId="77777777" w:rsidR="0095709C" w:rsidRDefault="0095709C" w:rsidP="0095709C">
      <w:pPr>
        <w:pStyle w:val="Heading3"/>
        <w:shd w:val="clear" w:color="auto" w:fill="FFFFFF"/>
        <w:spacing w:before="0" w:beforeAutospacing="0" w:afterAutospacing="0"/>
        <w:textAlignment w:val="baseline"/>
        <w:rPr>
          <w:rFonts w:ascii="Roboto Condensed" w:hAnsi="Roboto Condensed" w:cs="Times New Roman"/>
          <w:color w:val="303030"/>
          <w:sz w:val="27"/>
          <w:szCs w:val="27"/>
        </w:rPr>
      </w:pPr>
      <w:r>
        <w:rPr>
          <w:rStyle w:val="Strong"/>
          <w:rFonts w:ascii="Roboto Condensed" w:hAnsi="Roboto Condensed"/>
          <w:b/>
          <w:bCs/>
          <w:color w:val="303030"/>
          <w:u w:val="single"/>
        </w:rPr>
        <w:t xml:space="preserve">For Coordinates </w:t>
      </w:r>
      <w:proofErr w:type="gramStart"/>
      <w:r>
        <w:rPr>
          <w:rStyle w:val="Strong"/>
          <w:rFonts w:ascii="Roboto Condensed" w:hAnsi="Roboto Condensed"/>
          <w:b/>
          <w:bCs/>
          <w:color w:val="303030"/>
          <w:u w:val="single"/>
        </w:rPr>
        <w:t>C(</w:t>
      </w:r>
      <w:proofErr w:type="gramEnd"/>
      <w:r>
        <w:rPr>
          <w:rStyle w:val="Strong"/>
          <w:rFonts w:ascii="Roboto Condensed" w:hAnsi="Roboto Condensed"/>
          <w:b/>
          <w:bCs/>
          <w:color w:val="303030"/>
          <w:u w:val="single"/>
        </w:rPr>
        <w:t>1, 1)</w:t>
      </w:r>
    </w:p>
    <w:p w14:paraId="50AA42CA"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CB"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Let the new coordinates of corner C after rotation = (</w:t>
      </w: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r>
        <w:rPr>
          <w:rFonts w:ascii="Arial" w:hAnsi="Arial" w:cs="Arial"/>
          <w:color w:val="303030"/>
          <w:sz w:val="23"/>
          <w:szCs w:val="23"/>
        </w:rPr>
        <w:t xml:space="preserve">, </w:t>
      </w: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r>
        <w:rPr>
          <w:rFonts w:ascii="Arial" w:hAnsi="Arial" w:cs="Arial"/>
          <w:color w:val="303030"/>
          <w:sz w:val="23"/>
          <w:szCs w:val="23"/>
        </w:rPr>
        <w:t>).</w:t>
      </w:r>
    </w:p>
    <w:p w14:paraId="50AA42CC"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CD"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p>
    <w:p w14:paraId="50AA42CE"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xml:space="preserve">= </w:t>
      </w:r>
      <w:proofErr w:type="spellStart"/>
      <w:r>
        <w:rPr>
          <w:rFonts w:ascii="Arial" w:hAnsi="Arial" w:cs="Arial"/>
          <w:color w:val="303030"/>
          <w:sz w:val="23"/>
          <w:szCs w:val="23"/>
        </w:rPr>
        <w:t>X</w:t>
      </w:r>
      <w:r>
        <w:rPr>
          <w:rFonts w:ascii="Arial" w:hAnsi="Arial" w:cs="Arial"/>
          <w:color w:val="303030"/>
          <w:sz w:val="23"/>
          <w:szCs w:val="23"/>
          <w:vertAlign w:val="subscript"/>
        </w:rPr>
        <w:t>old</w:t>
      </w:r>
      <w:proofErr w:type="spellEnd"/>
      <w:r>
        <w:rPr>
          <w:rFonts w:ascii="Arial" w:hAnsi="Arial" w:cs="Arial"/>
          <w:color w:val="303030"/>
          <w:sz w:val="23"/>
          <w:szCs w:val="23"/>
        </w:rPr>
        <w:t xml:space="preserve"> x </w:t>
      </w:r>
      <w:proofErr w:type="spellStart"/>
      <w:r>
        <w:rPr>
          <w:rFonts w:ascii="Arial" w:hAnsi="Arial" w:cs="Arial"/>
          <w:color w:val="303030"/>
          <w:sz w:val="23"/>
          <w:szCs w:val="23"/>
        </w:rPr>
        <w:t>cosθ</w:t>
      </w:r>
      <w:proofErr w:type="spellEnd"/>
      <w:r>
        <w:rPr>
          <w:rFonts w:ascii="Arial" w:hAnsi="Arial" w:cs="Arial"/>
          <w:color w:val="303030"/>
          <w:sz w:val="23"/>
          <w:szCs w:val="23"/>
        </w:rPr>
        <w:t xml:space="preserve"> – </w:t>
      </w:r>
      <w:proofErr w:type="spellStart"/>
      <w:r>
        <w:rPr>
          <w:rFonts w:ascii="Arial" w:hAnsi="Arial" w:cs="Arial"/>
          <w:color w:val="303030"/>
          <w:sz w:val="23"/>
          <w:szCs w:val="23"/>
        </w:rPr>
        <w:t>Y</w:t>
      </w:r>
      <w:r>
        <w:rPr>
          <w:rFonts w:ascii="Arial" w:hAnsi="Arial" w:cs="Arial"/>
          <w:color w:val="303030"/>
          <w:sz w:val="23"/>
          <w:szCs w:val="23"/>
          <w:vertAlign w:val="subscript"/>
        </w:rPr>
        <w:t>old</w:t>
      </w:r>
      <w:proofErr w:type="spellEnd"/>
      <w:r>
        <w:rPr>
          <w:rFonts w:ascii="Arial" w:hAnsi="Arial" w:cs="Arial"/>
          <w:color w:val="303030"/>
          <w:sz w:val="23"/>
          <w:szCs w:val="23"/>
        </w:rPr>
        <w:t xml:space="preserve"> x </w:t>
      </w:r>
      <w:proofErr w:type="spellStart"/>
      <w:r>
        <w:rPr>
          <w:rFonts w:ascii="Arial" w:hAnsi="Arial" w:cs="Arial"/>
          <w:color w:val="303030"/>
          <w:sz w:val="23"/>
          <w:szCs w:val="23"/>
        </w:rPr>
        <w:t>sinθ</w:t>
      </w:r>
      <w:proofErr w:type="spellEnd"/>
    </w:p>
    <w:p w14:paraId="50AA42CF"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 x cos90º – 1 x sin90º</w:t>
      </w:r>
    </w:p>
    <w:p w14:paraId="50AA42D0"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0 – 1</w:t>
      </w:r>
    </w:p>
    <w:p w14:paraId="50AA42D1"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w:t>
      </w:r>
    </w:p>
    <w:p w14:paraId="50AA42D2"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D3"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p>
    <w:p w14:paraId="50AA42D4"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xml:space="preserve">= </w:t>
      </w:r>
      <w:proofErr w:type="spellStart"/>
      <w:r>
        <w:rPr>
          <w:rFonts w:ascii="Arial" w:hAnsi="Arial" w:cs="Arial"/>
          <w:color w:val="303030"/>
          <w:sz w:val="23"/>
          <w:szCs w:val="23"/>
        </w:rPr>
        <w:t>X</w:t>
      </w:r>
      <w:r>
        <w:rPr>
          <w:rFonts w:ascii="Arial" w:hAnsi="Arial" w:cs="Arial"/>
          <w:color w:val="303030"/>
          <w:sz w:val="23"/>
          <w:szCs w:val="23"/>
          <w:vertAlign w:val="subscript"/>
        </w:rPr>
        <w:t>old</w:t>
      </w:r>
      <w:proofErr w:type="spellEnd"/>
      <w:r>
        <w:rPr>
          <w:rFonts w:ascii="Arial" w:hAnsi="Arial" w:cs="Arial"/>
          <w:color w:val="303030"/>
          <w:sz w:val="23"/>
          <w:szCs w:val="23"/>
        </w:rPr>
        <w:t xml:space="preserve"> x </w:t>
      </w:r>
      <w:proofErr w:type="spellStart"/>
      <w:r>
        <w:rPr>
          <w:rFonts w:ascii="Arial" w:hAnsi="Arial" w:cs="Arial"/>
          <w:color w:val="303030"/>
          <w:sz w:val="23"/>
          <w:szCs w:val="23"/>
        </w:rPr>
        <w:t>sinθ</w:t>
      </w:r>
      <w:proofErr w:type="spellEnd"/>
      <w:r>
        <w:rPr>
          <w:rFonts w:ascii="Arial" w:hAnsi="Arial" w:cs="Arial"/>
          <w:color w:val="303030"/>
          <w:sz w:val="23"/>
          <w:szCs w:val="23"/>
        </w:rPr>
        <w:t xml:space="preserve"> + </w:t>
      </w:r>
      <w:proofErr w:type="spellStart"/>
      <w:r>
        <w:rPr>
          <w:rFonts w:ascii="Arial" w:hAnsi="Arial" w:cs="Arial"/>
          <w:color w:val="303030"/>
          <w:sz w:val="23"/>
          <w:szCs w:val="23"/>
        </w:rPr>
        <w:t>Y</w:t>
      </w:r>
      <w:r>
        <w:rPr>
          <w:rFonts w:ascii="Arial" w:hAnsi="Arial" w:cs="Arial"/>
          <w:color w:val="303030"/>
          <w:sz w:val="23"/>
          <w:szCs w:val="23"/>
          <w:vertAlign w:val="subscript"/>
        </w:rPr>
        <w:t>old</w:t>
      </w:r>
      <w:proofErr w:type="spellEnd"/>
      <w:r>
        <w:rPr>
          <w:rFonts w:ascii="Arial" w:hAnsi="Arial" w:cs="Arial"/>
          <w:color w:val="303030"/>
          <w:sz w:val="23"/>
          <w:szCs w:val="23"/>
        </w:rPr>
        <w:t xml:space="preserve"> x </w:t>
      </w:r>
      <w:proofErr w:type="spellStart"/>
      <w:r>
        <w:rPr>
          <w:rFonts w:ascii="Arial" w:hAnsi="Arial" w:cs="Arial"/>
          <w:color w:val="303030"/>
          <w:sz w:val="23"/>
          <w:szCs w:val="23"/>
        </w:rPr>
        <w:t>cosθ</w:t>
      </w:r>
      <w:proofErr w:type="spellEnd"/>
    </w:p>
    <w:p w14:paraId="50AA42D5"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 x sin90º + 1 x cos90º</w:t>
      </w:r>
    </w:p>
    <w:p w14:paraId="50AA42D6"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 + 0</w:t>
      </w:r>
    </w:p>
    <w:p w14:paraId="50AA42D7"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w:t>
      </w:r>
    </w:p>
    <w:p w14:paraId="50AA42D8"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D9"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Thus, New coordinates of corner C after rotation = (-1, 1).</w:t>
      </w:r>
    </w:p>
    <w:p w14:paraId="50AA42DA"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xml:space="preserve">Thus, New coordinates of the triangle after rotation = A (0, 0), </w:t>
      </w:r>
      <w:proofErr w:type="gramStart"/>
      <w:r>
        <w:rPr>
          <w:rFonts w:ascii="Arial" w:hAnsi="Arial" w:cs="Arial"/>
          <w:color w:val="303030"/>
          <w:sz w:val="23"/>
          <w:szCs w:val="23"/>
        </w:rPr>
        <w:t>B(</w:t>
      </w:r>
      <w:proofErr w:type="gramEnd"/>
      <w:r>
        <w:rPr>
          <w:rFonts w:ascii="Arial" w:hAnsi="Arial" w:cs="Arial"/>
          <w:color w:val="303030"/>
          <w:sz w:val="23"/>
          <w:szCs w:val="23"/>
        </w:rPr>
        <w:t>0, 1), C(-1, 1).</w:t>
      </w:r>
    </w:p>
    <w:p w14:paraId="50AA42DB"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DC"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14:anchorId="50AA431D" wp14:editId="50AA431E">
            <wp:extent cx="5686425" cy="2264040"/>
            <wp:effectExtent l="0" t="0" r="0" b="0"/>
            <wp:docPr id="11" name="Picture 11" descr="https://www.gatevidyalay.com/wp-content/uploads/2019/08/Rotation-in-Computer-Graphics-Problem-2-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atevidyalay.com/wp-content/uploads/2019/08/Rotation-in-Computer-Graphics-Problem-2-Solution.png"/>
                    <pic:cNvPicPr>
                      <a:picLocks noChangeAspect="1" noChangeArrowheads="1"/>
                    </pic:cNvPicPr>
                  </pic:nvPicPr>
                  <pic:blipFill>
                    <a:blip r:embed="rId12"/>
                    <a:srcRect/>
                    <a:stretch>
                      <a:fillRect/>
                    </a:stretch>
                  </pic:blipFill>
                  <pic:spPr bwMode="auto">
                    <a:xfrm>
                      <a:off x="0" y="0"/>
                      <a:ext cx="5686425" cy="2264040"/>
                    </a:xfrm>
                    <a:prstGeom prst="rect">
                      <a:avLst/>
                    </a:prstGeom>
                    <a:noFill/>
                    <a:ln w="9525">
                      <a:noFill/>
                      <a:miter lim="800000"/>
                      <a:headEnd/>
                      <a:tailEnd/>
                    </a:ln>
                  </pic:spPr>
                </pic:pic>
              </a:graphicData>
            </a:graphic>
          </wp:inline>
        </w:drawing>
      </w:r>
    </w:p>
    <w:p w14:paraId="50AA42DD" w14:textId="77777777" w:rsidR="0095709C" w:rsidRDefault="0095709C" w:rsidP="0095709C">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lastRenderedPageBreak/>
        <w:t>Problem-01:</w:t>
      </w:r>
    </w:p>
    <w:p w14:paraId="50AA42DE"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DF"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xml:space="preserve">Given a square object with coordinate points </w:t>
      </w:r>
      <w:proofErr w:type="gramStart"/>
      <w:r>
        <w:rPr>
          <w:rFonts w:ascii="Arial" w:hAnsi="Arial" w:cs="Arial"/>
          <w:color w:val="303030"/>
          <w:sz w:val="23"/>
          <w:szCs w:val="23"/>
        </w:rPr>
        <w:t>A(</w:t>
      </w:r>
      <w:proofErr w:type="gramEnd"/>
      <w:r>
        <w:rPr>
          <w:rFonts w:ascii="Arial" w:hAnsi="Arial" w:cs="Arial"/>
          <w:color w:val="303030"/>
          <w:sz w:val="23"/>
          <w:szCs w:val="23"/>
        </w:rPr>
        <w:t>0, 3), B(3, 3), C(3, 0), D(0, 0). Apply the scaling parameter 2 towards X axis and 3 towards Y axis and obtain the new coordinates of the object.</w:t>
      </w:r>
    </w:p>
    <w:p w14:paraId="50AA42E0" w14:textId="77777777" w:rsidR="0095709C" w:rsidRDefault="0095709C" w:rsidP="0095709C">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Solution-</w:t>
      </w:r>
    </w:p>
    <w:p w14:paraId="50AA42E1"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E2"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Given-</w:t>
      </w:r>
    </w:p>
    <w:p w14:paraId="50AA42E3" w14:textId="77777777" w:rsidR="0095709C" w:rsidRDefault="0095709C" w:rsidP="0095709C">
      <w:pPr>
        <w:numPr>
          <w:ilvl w:val="0"/>
          <w:numId w:val="10"/>
        </w:numPr>
        <w:shd w:val="clear" w:color="auto" w:fill="FFFFFF"/>
        <w:spacing w:before="60" w:beforeAutospacing="0" w:after="60" w:afterAutospacing="0" w:line="240" w:lineRule="auto"/>
        <w:ind w:left="225"/>
        <w:textAlignment w:val="baseline"/>
        <w:rPr>
          <w:rFonts w:ascii="Arial" w:hAnsi="Arial" w:cs="Arial"/>
          <w:color w:val="303030"/>
          <w:sz w:val="23"/>
          <w:szCs w:val="23"/>
        </w:rPr>
      </w:pPr>
      <w:r>
        <w:rPr>
          <w:rFonts w:ascii="Arial" w:hAnsi="Arial" w:cs="Arial"/>
          <w:color w:val="303030"/>
          <w:sz w:val="23"/>
          <w:szCs w:val="23"/>
        </w:rPr>
        <w:t>Old corner coordinates of the square = A (0, 3), B(3, 3), C(3, 0), D(0, 0)</w:t>
      </w:r>
    </w:p>
    <w:p w14:paraId="50AA42E4" w14:textId="77777777" w:rsidR="0095709C" w:rsidRDefault="0095709C" w:rsidP="0095709C">
      <w:pPr>
        <w:numPr>
          <w:ilvl w:val="0"/>
          <w:numId w:val="10"/>
        </w:numPr>
        <w:shd w:val="clear" w:color="auto" w:fill="FFFFFF"/>
        <w:spacing w:before="60" w:beforeAutospacing="0" w:after="60" w:afterAutospacing="0" w:line="240" w:lineRule="auto"/>
        <w:ind w:left="225"/>
        <w:textAlignment w:val="baseline"/>
        <w:rPr>
          <w:rFonts w:ascii="Arial" w:hAnsi="Arial" w:cs="Arial"/>
          <w:color w:val="303030"/>
          <w:sz w:val="23"/>
          <w:szCs w:val="23"/>
        </w:rPr>
      </w:pPr>
      <w:r>
        <w:rPr>
          <w:rFonts w:ascii="Arial" w:hAnsi="Arial" w:cs="Arial"/>
          <w:color w:val="303030"/>
          <w:sz w:val="23"/>
          <w:szCs w:val="23"/>
        </w:rPr>
        <w:t>Scaling factor along X axis = 2</w:t>
      </w:r>
    </w:p>
    <w:p w14:paraId="50AA42E5" w14:textId="77777777" w:rsidR="0095709C" w:rsidRDefault="0095709C" w:rsidP="0095709C">
      <w:pPr>
        <w:numPr>
          <w:ilvl w:val="0"/>
          <w:numId w:val="10"/>
        </w:numPr>
        <w:shd w:val="clear" w:color="auto" w:fill="FFFFFF"/>
        <w:spacing w:before="60" w:beforeAutospacing="0" w:after="60" w:afterAutospacing="0" w:line="240" w:lineRule="auto"/>
        <w:ind w:left="225"/>
        <w:textAlignment w:val="baseline"/>
        <w:rPr>
          <w:rFonts w:ascii="Arial" w:hAnsi="Arial" w:cs="Arial"/>
          <w:color w:val="303030"/>
          <w:sz w:val="23"/>
          <w:szCs w:val="23"/>
        </w:rPr>
      </w:pPr>
      <w:r>
        <w:rPr>
          <w:rFonts w:ascii="Arial" w:hAnsi="Arial" w:cs="Arial"/>
          <w:color w:val="303030"/>
          <w:sz w:val="23"/>
          <w:szCs w:val="23"/>
        </w:rPr>
        <w:t>Scaling factor along Y axis = 3</w:t>
      </w:r>
    </w:p>
    <w:p w14:paraId="50AA42E6"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E7" w14:textId="77777777" w:rsidR="0095709C" w:rsidRDefault="0095709C" w:rsidP="0095709C">
      <w:pPr>
        <w:pStyle w:val="Heading3"/>
        <w:shd w:val="clear" w:color="auto" w:fill="FFFFFF"/>
        <w:spacing w:before="0" w:beforeAutospacing="0" w:afterAutospacing="0"/>
        <w:textAlignment w:val="baseline"/>
        <w:rPr>
          <w:rFonts w:ascii="Roboto Condensed" w:hAnsi="Roboto Condensed" w:cs="Times New Roman"/>
          <w:color w:val="303030"/>
          <w:sz w:val="27"/>
          <w:szCs w:val="27"/>
        </w:rPr>
      </w:pPr>
      <w:r>
        <w:rPr>
          <w:rStyle w:val="Strong"/>
          <w:rFonts w:ascii="Roboto Condensed" w:hAnsi="Roboto Condensed"/>
          <w:b/>
          <w:bCs/>
          <w:color w:val="303030"/>
          <w:u w:val="single"/>
        </w:rPr>
        <w:t xml:space="preserve">For Coordinates </w:t>
      </w:r>
      <w:proofErr w:type="gramStart"/>
      <w:r>
        <w:rPr>
          <w:rStyle w:val="Strong"/>
          <w:rFonts w:ascii="Roboto Condensed" w:hAnsi="Roboto Condensed"/>
          <w:b/>
          <w:bCs/>
          <w:color w:val="303030"/>
          <w:u w:val="single"/>
        </w:rPr>
        <w:t>A(</w:t>
      </w:r>
      <w:proofErr w:type="gramEnd"/>
      <w:r>
        <w:rPr>
          <w:rStyle w:val="Strong"/>
          <w:rFonts w:ascii="Roboto Condensed" w:hAnsi="Roboto Condensed"/>
          <w:b/>
          <w:bCs/>
          <w:color w:val="303030"/>
          <w:u w:val="single"/>
        </w:rPr>
        <w:t>0, 3)</w:t>
      </w:r>
    </w:p>
    <w:p w14:paraId="50AA42E8"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E9"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Let the new coordinates of corner A after scaling = (</w:t>
      </w: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r>
        <w:rPr>
          <w:rFonts w:ascii="Arial" w:hAnsi="Arial" w:cs="Arial"/>
          <w:color w:val="303030"/>
          <w:sz w:val="23"/>
          <w:szCs w:val="23"/>
        </w:rPr>
        <w:t xml:space="preserve">, </w:t>
      </w: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r>
        <w:rPr>
          <w:rFonts w:ascii="Arial" w:hAnsi="Arial" w:cs="Arial"/>
          <w:color w:val="303030"/>
          <w:sz w:val="23"/>
          <w:szCs w:val="23"/>
        </w:rPr>
        <w:t>).</w:t>
      </w:r>
    </w:p>
    <w:p w14:paraId="50AA42EA"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EB"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Applying the scaling equations, we have-</w:t>
      </w:r>
    </w:p>
    <w:p w14:paraId="50AA42EC" w14:textId="77777777" w:rsidR="0095709C" w:rsidRDefault="0095709C" w:rsidP="0095709C">
      <w:pPr>
        <w:numPr>
          <w:ilvl w:val="0"/>
          <w:numId w:val="11"/>
        </w:numPr>
        <w:shd w:val="clear" w:color="auto" w:fill="FFFFFF"/>
        <w:spacing w:before="60" w:beforeAutospacing="0" w:after="60" w:afterAutospacing="0" w:line="240" w:lineRule="auto"/>
        <w:ind w:left="225"/>
        <w:textAlignment w:val="baseline"/>
        <w:rPr>
          <w:rFonts w:ascii="Arial" w:hAnsi="Arial" w:cs="Arial"/>
          <w:color w:val="303030"/>
          <w:sz w:val="23"/>
          <w:szCs w:val="23"/>
        </w:rPr>
      </w:pP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r>
        <w:rPr>
          <w:rFonts w:ascii="Arial" w:hAnsi="Arial" w:cs="Arial"/>
          <w:color w:val="303030"/>
          <w:sz w:val="23"/>
          <w:szCs w:val="23"/>
        </w:rPr>
        <w:t xml:space="preserve"> = </w:t>
      </w:r>
      <w:proofErr w:type="spellStart"/>
      <w:r>
        <w:rPr>
          <w:rFonts w:ascii="Arial" w:hAnsi="Arial" w:cs="Arial"/>
          <w:color w:val="303030"/>
          <w:sz w:val="23"/>
          <w:szCs w:val="23"/>
        </w:rPr>
        <w:t>X</w:t>
      </w:r>
      <w:r>
        <w:rPr>
          <w:rFonts w:ascii="Arial" w:hAnsi="Arial" w:cs="Arial"/>
          <w:color w:val="303030"/>
          <w:sz w:val="23"/>
          <w:szCs w:val="23"/>
          <w:vertAlign w:val="subscript"/>
        </w:rPr>
        <w:t>old</w:t>
      </w:r>
      <w:proofErr w:type="spellEnd"/>
      <w:r>
        <w:rPr>
          <w:rFonts w:ascii="Arial" w:hAnsi="Arial" w:cs="Arial"/>
          <w:color w:val="303030"/>
          <w:sz w:val="23"/>
          <w:szCs w:val="23"/>
        </w:rPr>
        <w:t xml:space="preserve"> x </w:t>
      </w:r>
      <w:proofErr w:type="spellStart"/>
      <w:r>
        <w:rPr>
          <w:rFonts w:ascii="Arial" w:hAnsi="Arial" w:cs="Arial"/>
          <w:color w:val="303030"/>
          <w:sz w:val="23"/>
          <w:szCs w:val="23"/>
        </w:rPr>
        <w:t>S</w:t>
      </w:r>
      <w:r>
        <w:rPr>
          <w:rFonts w:ascii="Arial" w:hAnsi="Arial" w:cs="Arial"/>
          <w:color w:val="303030"/>
          <w:sz w:val="23"/>
          <w:szCs w:val="23"/>
          <w:vertAlign w:val="subscript"/>
        </w:rPr>
        <w:t>x</w:t>
      </w:r>
      <w:proofErr w:type="spellEnd"/>
      <w:r>
        <w:rPr>
          <w:rFonts w:ascii="Arial" w:hAnsi="Arial" w:cs="Arial"/>
          <w:color w:val="303030"/>
          <w:sz w:val="23"/>
          <w:szCs w:val="23"/>
        </w:rPr>
        <w:t> = 0 x 2 = 0</w:t>
      </w:r>
    </w:p>
    <w:p w14:paraId="50AA42ED" w14:textId="77777777" w:rsidR="0095709C" w:rsidRDefault="0095709C" w:rsidP="0095709C">
      <w:pPr>
        <w:numPr>
          <w:ilvl w:val="0"/>
          <w:numId w:val="11"/>
        </w:numPr>
        <w:shd w:val="clear" w:color="auto" w:fill="FFFFFF"/>
        <w:spacing w:before="60" w:beforeAutospacing="0" w:after="60" w:afterAutospacing="0" w:line="240" w:lineRule="auto"/>
        <w:ind w:left="225"/>
        <w:textAlignment w:val="baseline"/>
        <w:rPr>
          <w:rFonts w:ascii="Arial" w:hAnsi="Arial" w:cs="Arial"/>
          <w:color w:val="303030"/>
          <w:sz w:val="23"/>
          <w:szCs w:val="23"/>
        </w:rPr>
      </w:pP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r>
        <w:rPr>
          <w:rFonts w:ascii="Arial" w:hAnsi="Arial" w:cs="Arial"/>
          <w:color w:val="303030"/>
          <w:sz w:val="23"/>
          <w:szCs w:val="23"/>
        </w:rPr>
        <w:t xml:space="preserve"> = </w:t>
      </w:r>
      <w:proofErr w:type="spellStart"/>
      <w:r>
        <w:rPr>
          <w:rFonts w:ascii="Arial" w:hAnsi="Arial" w:cs="Arial"/>
          <w:color w:val="303030"/>
          <w:sz w:val="23"/>
          <w:szCs w:val="23"/>
        </w:rPr>
        <w:t>Y</w:t>
      </w:r>
      <w:r>
        <w:rPr>
          <w:rFonts w:ascii="Arial" w:hAnsi="Arial" w:cs="Arial"/>
          <w:color w:val="303030"/>
          <w:sz w:val="23"/>
          <w:szCs w:val="23"/>
          <w:vertAlign w:val="subscript"/>
        </w:rPr>
        <w:t>old</w:t>
      </w:r>
      <w:proofErr w:type="spellEnd"/>
      <w:r>
        <w:rPr>
          <w:rFonts w:ascii="Arial" w:hAnsi="Arial" w:cs="Arial"/>
          <w:color w:val="303030"/>
          <w:sz w:val="23"/>
          <w:szCs w:val="23"/>
        </w:rPr>
        <w:t> x S</w:t>
      </w:r>
      <w:r>
        <w:rPr>
          <w:rFonts w:ascii="Arial" w:hAnsi="Arial" w:cs="Arial"/>
          <w:color w:val="303030"/>
          <w:sz w:val="23"/>
          <w:szCs w:val="23"/>
          <w:vertAlign w:val="subscript"/>
        </w:rPr>
        <w:t>y</w:t>
      </w:r>
      <w:r>
        <w:rPr>
          <w:rFonts w:ascii="Arial" w:hAnsi="Arial" w:cs="Arial"/>
          <w:color w:val="303030"/>
          <w:sz w:val="23"/>
          <w:szCs w:val="23"/>
        </w:rPr>
        <w:t> = 3 x 3 = 9</w:t>
      </w:r>
    </w:p>
    <w:p w14:paraId="50AA42EE"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EF"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Thus, New coordinates of corner A after scaling = (0, 9).</w:t>
      </w:r>
    </w:p>
    <w:p w14:paraId="50AA42F0"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F1" w14:textId="77777777" w:rsidR="0095709C" w:rsidRDefault="0095709C" w:rsidP="0095709C">
      <w:pPr>
        <w:pStyle w:val="Heading3"/>
        <w:shd w:val="clear" w:color="auto" w:fill="FFFFFF"/>
        <w:spacing w:before="0" w:beforeAutospacing="0" w:afterAutospacing="0"/>
        <w:textAlignment w:val="baseline"/>
        <w:rPr>
          <w:rFonts w:ascii="Roboto Condensed" w:hAnsi="Roboto Condensed" w:cs="Times New Roman"/>
          <w:color w:val="303030"/>
          <w:sz w:val="27"/>
          <w:szCs w:val="27"/>
        </w:rPr>
      </w:pPr>
      <w:r>
        <w:rPr>
          <w:rStyle w:val="Strong"/>
          <w:rFonts w:ascii="Roboto Condensed" w:hAnsi="Roboto Condensed"/>
          <w:b/>
          <w:bCs/>
          <w:color w:val="303030"/>
          <w:u w:val="single"/>
        </w:rPr>
        <w:t xml:space="preserve">For Coordinates </w:t>
      </w:r>
      <w:proofErr w:type="gramStart"/>
      <w:r>
        <w:rPr>
          <w:rStyle w:val="Strong"/>
          <w:rFonts w:ascii="Roboto Condensed" w:hAnsi="Roboto Condensed"/>
          <w:b/>
          <w:bCs/>
          <w:color w:val="303030"/>
          <w:u w:val="single"/>
        </w:rPr>
        <w:t>B(</w:t>
      </w:r>
      <w:proofErr w:type="gramEnd"/>
      <w:r>
        <w:rPr>
          <w:rStyle w:val="Strong"/>
          <w:rFonts w:ascii="Roboto Condensed" w:hAnsi="Roboto Condensed"/>
          <w:b/>
          <w:bCs/>
          <w:color w:val="303030"/>
          <w:u w:val="single"/>
        </w:rPr>
        <w:t>3, 3)</w:t>
      </w:r>
    </w:p>
    <w:p w14:paraId="50AA42F2"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F3"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Let the new coordinates of corner B after scaling = (</w:t>
      </w: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r>
        <w:rPr>
          <w:rFonts w:ascii="Arial" w:hAnsi="Arial" w:cs="Arial"/>
          <w:color w:val="303030"/>
          <w:sz w:val="23"/>
          <w:szCs w:val="23"/>
        </w:rPr>
        <w:t xml:space="preserve">, </w:t>
      </w: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r>
        <w:rPr>
          <w:rFonts w:ascii="Arial" w:hAnsi="Arial" w:cs="Arial"/>
          <w:color w:val="303030"/>
          <w:sz w:val="23"/>
          <w:szCs w:val="23"/>
        </w:rPr>
        <w:t>).</w:t>
      </w:r>
    </w:p>
    <w:p w14:paraId="50AA42F4"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F5"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Applying the scaling equations, we have-</w:t>
      </w:r>
    </w:p>
    <w:p w14:paraId="50AA42F6" w14:textId="77777777" w:rsidR="0095709C" w:rsidRDefault="0095709C" w:rsidP="0095709C">
      <w:pPr>
        <w:numPr>
          <w:ilvl w:val="0"/>
          <w:numId w:val="12"/>
        </w:numPr>
        <w:shd w:val="clear" w:color="auto" w:fill="FFFFFF"/>
        <w:spacing w:before="60" w:beforeAutospacing="0" w:after="60" w:afterAutospacing="0" w:line="240" w:lineRule="auto"/>
        <w:ind w:left="225"/>
        <w:textAlignment w:val="baseline"/>
        <w:rPr>
          <w:rFonts w:ascii="Arial" w:hAnsi="Arial" w:cs="Arial"/>
          <w:color w:val="303030"/>
          <w:sz w:val="23"/>
          <w:szCs w:val="23"/>
        </w:rPr>
      </w:pP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r>
        <w:rPr>
          <w:rFonts w:ascii="Arial" w:hAnsi="Arial" w:cs="Arial"/>
          <w:color w:val="303030"/>
          <w:sz w:val="23"/>
          <w:szCs w:val="23"/>
        </w:rPr>
        <w:t xml:space="preserve"> = </w:t>
      </w:r>
      <w:proofErr w:type="spellStart"/>
      <w:r>
        <w:rPr>
          <w:rFonts w:ascii="Arial" w:hAnsi="Arial" w:cs="Arial"/>
          <w:color w:val="303030"/>
          <w:sz w:val="23"/>
          <w:szCs w:val="23"/>
        </w:rPr>
        <w:t>X</w:t>
      </w:r>
      <w:r>
        <w:rPr>
          <w:rFonts w:ascii="Arial" w:hAnsi="Arial" w:cs="Arial"/>
          <w:color w:val="303030"/>
          <w:sz w:val="23"/>
          <w:szCs w:val="23"/>
          <w:vertAlign w:val="subscript"/>
        </w:rPr>
        <w:t>old</w:t>
      </w:r>
      <w:proofErr w:type="spellEnd"/>
      <w:r>
        <w:rPr>
          <w:rFonts w:ascii="Arial" w:hAnsi="Arial" w:cs="Arial"/>
          <w:color w:val="303030"/>
          <w:sz w:val="23"/>
          <w:szCs w:val="23"/>
        </w:rPr>
        <w:t xml:space="preserve"> x </w:t>
      </w:r>
      <w:proofErr w:type="spellStart"/>
      <w:r>
        <w:rPr>
          <w:rFonts w:ascii="Arial" w:hAnsi="Arial" w:cs="Arial"/>
          <w:color w:val="303030"/>
          <w:sz w:val="23"/>
          <w:szCs w:val="23"/>
        </w:rPr>
        <w:t>S</w:t>
      </w:r>
      <w:r>
        <w:rPr>
          <w:rFonts w:ascii="Arial" w:hAnsi="Arial" w:cs="Arial"/>
          <w:color w:val="303030"/>
          <w:sz w:val="23"/>
          <w:szCs w:val="23"/>
          <w:vertAlign w:val="subscript"/>
        </w:rPr>
        <w:t>x</w:t>
      </w:r>
      <w:proofErr w:type="spellEnd"/>
      <w:r>
        <w:rPr>
          <w:rFonts w:ascii="Arial" w:hAnsi="Arial" w:cs="Arial"/>
          <w:color w:val="303030"/>
          <w:sz w:val="23"/>
          <w:szCs w:val="23"/>
        </w:rPr>
        <w:t> = 3 x 2 = 6</w:t>
      </w:r>
    </w:p>
    <w:p w14:paraId="50AA42F7" w14:textId="77777777" w:rsidR="0095709C" w:rsidRDefault="0095709C" w:rsidP="0095709C">
      <w:pPr>
        <w:numPr>
          <w:ilvl w:val="0"/>
          <w:numId w:val="12"/>
        </w:numPr>
        <w:shd w:val="clear" w:color="auto" w:fill="FFFFFF"/>
        <w:spacing w:before="60" w:beforeAutospacing="0" w:after="60" w:afterAutospacing="0" w:line="240" w:lineRule="auto"/>
        <w:ind w:left="225"/>
        <w:textAlignment w:val="baseline"/>
        <w:rPr>
          <w:rFonts w:ascii="Arial" w:hAnsi="Arial" w:cs="Arial"/>
          <w:color w:val="303030"/>
          <w:sz w:val="23"/>
          <w:szCs w:val="23"/>
        </w:rPr>
      </w:pP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r>
        <w:rPr>
          <w:rFonts w:ascii="Arial" w:hAnsi="Arial" w:cs="Arial"/>
          <w:color w:val="303030"/>
          <w:sz w:val="23"/>
          <w:szCs w:val="23"/>
        </w:rPr>
        <w:t xml:space="preserve"> = </w:t>
      </w:r>
      <w:proofErr w:type="spellStart"/>
      <w:r>
        <w:rPr>
          <w:rFonts w:ascii="Arial" w:hAnsi="Arial" w:cs="Arial"/>
          <w:color w:val="303030"/>
          <w:sz w:val="23"/>
          <w:szCs w:val="23"/>
        </w:rPr>
        <w:t>Y</w:t>
      </w:r>
      <w:r>
        <w:rPr>
          <w:rFonts w:ascii="Arial" w:hAnsi="Arial" w:cs="Arial"/>
          <w:color w:val="303030"/>
          <w:sz w:val="23"/>
          <w:szCs w:val="23"/>
          <w:vertAlign w:val="subscript"/>
        </w:rPr>
        <w:t>old</w:t>
      </w:r>
      <w:proofErr w:type="spellEnd"/>
      <w:r>
        <w:rPr>
          <w:rFonts w:ascii="Arial" w:hAnsi="Arial" w:cs="Arial"/>
          <w:color w:val="303030"/>
          <w:sz w:val="23"/>
          <w:szCs w:val="23"/>
        </w:rPr>
        <w:t> x S</w:t>
      </w:r>
      <w:r>
        <w:rPr>
          <w:rFonts w:ascii="Arial" w:hAnsi="Arial" w:cs="Arial"/>
          <w:color w:val="303030"/>
          <w:sz w:val="23"/>
          <w:szCs w:val="23"/>
          <w:vertAlign w:val="subscript"/>
        </w:rPr>
        <w:t>y</w:t>
      </w:r>
      <w:r>
        <w:rPr>
          <w:rFonts w:ascii="Arial" w:hAnsi="Arial" w:cs="Arial"/>
          <w:color w:val="303030"/>
          <w:sz w:val="23"/>
          <w:szCs w:val="23"/>
        </w:rPr>
        <w:t> = 3 x 3 = 9</w:t>
      </w:r>
    </w:p>
    <w:p w14:paraId="50AA42F8"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F9"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Thus, New coordinates of corner B after scaling = (6, 9).</w:t>
      </w:r>
    </w:p>
    <w:p w14:paraId="50AA42FA"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lastRenderedPageBreak/>
        <w:t> </w:t>
      </w:r>
    </w:p>
    <w:p w14:paraId="50AA42FB" w14:textId="77777777" w:rsidR="0095709C" w:rsidRDefault="0095709C" w:rsidP="0095709C">
      <w:pPr>
        <w:pStyle w:val="Heading3"/>
        <w:shd w:val="clear" w:color="auto" w:fill="FFFFFF"/>
        <w:spacing w:before="0" w:beforeAutospacing="0" w:afterAutospacing="0"/>
        <w:textAlignment w:val="baseline"/>
        <w:rPr>
          <w:rFonts w:ascii="Roboto Condensed" w:hAnsi="Roboto Condensed" w:cs="Times New Roman"/>
          <w:color w:val="303030"/>
          <w:sz w:val="27"/>
          <w:szCs w:val="27"/>
        </w:rPr>
      </w:pPr>
      <w:r>
        <w:rPr>
          <w:rStyle w:val="Strong"/>
          <w:rFonts w:ascii="Roboto Condensed" w:hAnsi="Roboto Condensed"/>
          <w:b/>
          <w:bCs/>
          <w:color w:val="303030"/>
          <w:u w:val="single"/>
        </w:rPr>
        <w:t xml:space="preserve">For Coordinates </w:t>
      </w:r>
      <w:proofErr w:type="gramStart"/>
      <w:r>
        <w:rPr>
          <w:rStyle w:val="Strong"/>
          <w:rFonts w:ascii="Roboto Condensed" w:hAnsi="Roboto Condensed"/>
          <w:b/>
          <w:bCs/>
          <w:color w:val="303030"/>
          <w:u w:val="single"/>
        </w:rPr>
        <w:t>C(</w:t>
      </w:r>
      <w:proofErr w:type="gramEnd"/>
      <w:r>
        <w:rPr>
          <w:rStyle w:val="Strong"/>
          <w:rFonts w:ascii="Roboto Condensed" w:hAnsi="Roboto Condensed"/>
          <w:b/>
          <w:bCs/>
          <w:color w:val="303030"/>
          <w:u w:val="single"/>
        </w:rPr>
        <w:t>3, 0)</w:t>
      </w:r>
    </w:p>
    <w:p w14:paraId="50AA42FC"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FD"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Let the new coordinates of corner C after scaling = (</w:t>
      </w: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r>
        <w:rPr>
          <w:rFonts w:ascii="Arial" w:hAnsi="Arial" w:cs="Arial"/>
          <w:color w:val="303030"/>
          <w:sz w:val="23"/>
          <w:szCs w:val="23"/>
        </w:rPr>
        <w:t xml:space="preserve">, </w:t>
      </w: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r>
        <w:rPr>
          <w:rFonts w:ascii="Arial" w:hAnsi="Arial" w:cs="Arial"/>
          <w:color w:val="303030"/>
          <w:sz w:val="23"/>
          <w:szCs w:val="23"/>
        </w:rPr>
        <w:t>).</w:t>
      </w:r>
    </w:p>
    <w:p w14:paraId="50AA42FE"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2FF"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Applying the scaling equations, we have-</w:t>
      </w:r>
    </w:p>
    <w:p w14:paraId="50AA4300" w14:textId="77777777" w:rsidR="0095709C" w:rsidRDefault="0095709C" w:rsidP="0095709C">
      <w:pPr>
        <w:numPr>
          <w:ilvl w:val="0"/>
          <w:numId w:val="13"/>
        </w:numPr>
        <w:shd w:val="clear" w:color="auto" w:fill="FFFFFF"/>
        <w:spacing w:before="60" w:beforeAutospacing="0" w:after="60" w:afterAutospacing="0" w:line="240" w:lineRule="auto"/>
        <w:ind w:left="225"/>
        <w:textAlignment w:val="baseline"/>
        <w:rPr>
          <w:rFonts w:ascii="Arial" w:hAnsi="Arial" w:cs="Arial"/>
          <w:color w:val="303030"/>
          <w:sz w:val="23"/>
          <w:szCs w:val="23"/>
        </w:rPr>
      </w:pP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r>
        <w:rPr>
          <w:rFonts w:ascii="Arial" w:hAnsi="Arial" w:cs="Arial"/>
          <w:color w:val="303030"/>
          <w:sz w:val="23"/>
          <w:szCs w:val="23"/>
        </w:rPr>
        <w:t xml:space="preserve"> = </w:t>
      </w:r>
      <w:proofErr w:type="spellStart"/>
      <w:r>
        <w:rPr>
          <w:rFonts w:ascii="Arial" w:hAnsi="Arial" w:cs="Arial"/>
          <w:color w:val="303030"/>
          <w:sz w:val="23"/>
          <w:szCs w:val="23"/>
        </w:rPr>
        <w:t>X</w:t>
      </w:r>
      <w:r>
        <w:rPr>
          <w:rFonts w:ascii="Arial" w:hAnsi="Arial" w:cs="Arial"/>
          <w:color w:val="303030"/>
          <w:sz w:val="23"/>
          <w:szCs w:val="23"/>
          <w:vertAlign w:val="subscript"/>
        </w:rPr>
        <w:t>old</w:t>
      </w:r>
      <w:proofErr w:type="spellEnd"/>
      <w:r>
        <w:rPr>
          <w:rFonts w:ascii="Arial" w:hAnsi="Arial" w:cs="Arial"/>
          <w:color w:val="303030"/>
          <w:sz w:val="23"/>
          <w:szCs w:val="23"/>
        </w:rPr>
        <w:t xml:space="preserve"> x </w:t>
      </w:r>
      <w:proofErr w:type="spellStart"/>
      <w:r>
        <w:rPr>
          <w:rFonts w:ascii="Arial" w:hAnsi="Arial" w:cs="Arial"/>
          <w:color w:val="303030"/>
          <w:sz w:val="23"/>
          <w:szCs w:val="23"/>
        </w:rPr>
        <w:t>S</w:t>
      </w:r>
      <w:r>
        <w:rPr>
          <w:rFonts w:ascii="Arial" w:hAnsi="Arial" w:cs="Arial"/>
          <w:color w:val="303030"/>
          <w:sz w:val="23"/>
          <w:szCs w:val="23"/>
          <w:vertAlign w:val="subscript"/>
        </w:rPr>
        <w:t>x</w:t>
      </w:r>
      <w:proofErr w:type="spellEnd"/>
      <w:r>
        <w:rPr>
          <w:rFonts w:ascii="Arial" w:hAnsi="Arial" w:cs="Arial"/>
          <w:color w:val="303030"/>
          <w:sz w:val="23"/>
          <w:szCs w:val="23"/>
        </w:rPr>
        <w:t> = 3 x 2 = 6</w:t>
      </w:r>
    </w:p>
    <w:p w14:paraId="50AA4301" w14:textId="77777777" w:rsidR="0095709C" w:rsidRDefault="0095709C" w:rsidP="0095709C">
      <w:pPr>
        <w:numPr>
          <w:ilvl w:val="0"/>
          <w:numId w:val="13"/>
        </w:numPr>
        <w:shd w:val="clear" w:color="auto" w:fill="FFFFFF"/>
        <w:spacing w:before="60" w:beforeAutospacing="0" w:after="60" w:afterAutospacing="0" w:line="240" w:lineRule="auto"/>
        <w:ind w:left="225"/>
        <w:textAlignment w:val="baseline"/>
        <w:rPr>
          <w:rFonts w:ascii="Arial" w:hAnsi="Arial" w:cs="Arial"/>
          <w:color w:val="303030"/>
          <w:sz w:val="23"/>
          <w:szCs w:val="23"/>
        </w:rPr>
      </w:pP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r>
        <w:rPr>
          <w:rFonts w:ascii="Arial" w:hAnsi="Arial" w:cs="Arial"/>
          <w:color w:val="303030"/>
          <w:sz w:val="23"/>
          <w:szCs w:val="23"/>
        </w:rPr>
        <w:t xml:space="preserve"> = </w:t>
      </w:r>
      <w:proofErr w:type="spellStart"/>
      <w:r>
        <w:rPr>
          <w:rFonts w:ascii="Arial" w:hAnsi="Arial" w:cs="Arial"/>
          <w:color w:val="303030"/>
          <w:sz w:val="23"/>
          <w:szCs w:val="23"/>
        </w:rPr>
        <w:t>Y</w:t>
      </w:r>
      <w:r>
        <w:rPr>
          <w:rFonts w:ascii="Arial" w:hAnsi="Arial" w:cs="Arial"/>
          <w:color w:val="303030"/>
          <w:sz w:val="23"/>
          <w:szCs w:val="23"/>
          <w:vertAlign w:val="subscript"/>
        </w:rPr>
        <w:t>old</w:t>
      </w:r>
      <w:proofErr w:type="spellEnd"/>
      <w:r>
        <w:rPr>
          <w:rFonts w:ascii="Arial" w:hAnsi="Arial" w:cs="Arial"/>
          <w:color w:val="303030"/>
          <w:sz w:val="23"/>
          <w:szCs w:val="23"/>
        </w:rPr>
        <w:t> x S</w:t>
      </w:r>
      <w:r>
        <w:rPr>
          <w:rFonts w:ascii="Arial" w:hAnsi="Arial" w:cs="Arial"/>
          <w:color w:val="303030"/>
          <w:sz w:val="23"/>
          <w:szCs w:val="23"/>
          <w:vertAlign w:val="subscript"/>
        </w:rPr>
        <w:t>y</w:t>
      </w:r>
      <w:r>
        <w:rPr>
          <w:rFonts w:ascii="Arial" w:hAnsi="Arial" w:cs="Arial"/>
          <w:color w:val="303030"/>
          <w:sz w:val="23"/>
          <w:szCs w:val="23"/>
        </w:rPr>
        <w:t> = 0 x 3 = 0</w:t>
      </w:r>
    </w:p>
    <w:p w14:paraId="50AA4302"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303"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Thus, New coordinates of corner C after scaling = (6, 0).</w:t>
      </w:r>
    </w:p>
    <w:p w14:paraId="50AA4304"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305" w14:textId="77777777" w:rsidR="0095709C" w:rsidRDefault="0095709C" w:rsidP="0095709C">
      <w:pPr>
        <w:pStyle w:val="Heading3"/>
        <w:shd w:val="clear" w:color="auto" w:fill="FFFFFF"/>
        <w:spacing w:before="0" w:beforeAutospacing="0" w:afterAutospacing="0"/>
        <w:textAlignment w:val="baseline"/>
        <w:rPr>
          <w:rFonts w:ascii="Roboto Condensed" w:hAnsi="Roboto Condensed" w:cs="Times New Roman"/>
          <w:color w:val="303030"/>
          <w:sz w:val="27"/>
          <w:szCs w:val="27"/>
        </w:rPr>
      </w:pPr>
      <w:r>
        <w:rPr>
          <w:rStyle w:val="Strong"/>
          <w:rFonts w:ascii="Roboto Condensed" w:hAnsi="Roboto Condensed"/>
          <w:b/>
          <w:bCs/>
          <w:color w:val="303030"/>
          <w:u w:val="single"/>
        </w:rPr>
        <w:t xml:space="preserve">For Coordinates </w:t>
      </w:r>
      <w:proofErr w:type="gramStart"/>
      <w:r>
        <w:rPr>
          <w:rStyle w:val="Strong"/>
          <w:rFonts w:ascii="Roboto Condensed" w:hAnsi="Roboto Condensed"/>
          <w:b/>
          <w:bCs/>
          <w:color w:val="303030"/>
          <w:u w:val="single"/>
        </w:rPr>
        <w:t>D(</w:t>
      </w:r>
      <w:proofErr w:type="gramEnd"/>
      <w:r>
        <w:rPr>
          <w:rStyle w:val="Strong"/>
          <w:rFonts w:ascii="Roboto Condensed" w:hAnsi="Roboto Condensed"/>
          <w:b/>
          <w:bCs/>
          <w:color w:val="303030"/>
          <w:u w:val="single"/>
        </w:rPr>
        <w:t>0, 0)</w:t>
      </w:r>
    </w:p>
    <w:p w14:paraId="50AA4306"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307"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Let the new coordinates of corner D after scaling = (</w:t>
      </w: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r>
        <w:rPr>
          <w:rFonts w:ascii="Arial" w:hAnsi="Arial" w:cs="Arial"/>
          <w:color w:val="303030"/>
          <w:sz w:val="23"/>
          <w:szCs w:val="23"/>
        </w:rPr>
        <w:t xml:space="preserve">, </w:t>
      </w: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r>
        <w:rPr>
          <w:rFonts w:ascii="Arial" w:hAnsi="Arial" w:cs="Arial"/>
          <w:color w:val="303030"/>
          <w:sz w:val="23"/>
          <w:szCs w:val="23"/>
        </w:rPr>
        <w:t>).</w:t>
      </w:r>
    </w:p>
    <w:p w14:paraId="50AA4308"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309"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Applying the scaling equations, we have-</w:t>
      </w:r>
    </w:p>
    <w:p w14:paraId="50AA430A" w14:textId="77777777" w:rsidR="0095709C" w:rsidRDefault="0095709C" w:rsidP="0095709C">
      <w:pPr>
        <w:numPr>
          <w:ilvl w:val="0"/>
          <w:numId w:val="14"/>
        </w:numPr>
        <w:shd w:val="clear" w:color="auto" w:fill="FFFFFF"/>
        <w:spacing w:before="60" w:beforeAutospacing="0" w:after="60" w:afterAutospacing="0" w:line="240" w:lineRule="auto"/>
        <w:ind w:left="225"/>
        <w:textAlignment w:val="baseline"/>
        <w:rPr>
          <w:rFonts w:ascii="Arial" w:hAnsi="Arial" w:cs="Arial"/>
          <w:color w:val="303030"/>
          <w:sz w:val="23"/>
          <w:szCs w:val="23"/>
        </w:rPr>
      </w:pPr>
      <w:proofErr w:type="spellStart"/>
      <w:r>
        <w:rPr>
          <w:rFonts w:ascii="Arial" w:hAnsi="Arial" w:cs="Arial"/>
          <w:color w:val="303030"/>
          <w:sz w:val="23"/>
          <w:szCs w:val="23"/>
        </w:rPr>
        <w:t>X</w:t>
      </w:r>
      <w:r>
        <w:rPr>
          <w:rFonts w:ascii="Arial" w:hAnsi="Arial" w:cs="Arial"/>
          <w:color w:val="303030"/>
          <w:sz w:val="23"/>
          <w:szCs w:val="23"/>
          <w:vertAlign w:val="subscript"/>
        </w:rPr>
        <w:t>new</w:t>
      </w:r>
      <w:proofErr w:type="spellEnd"/>
      <w:r>
        <w:rPr>
          <w:rFonts w:ascii="Arial" w:hAnsi="Arial" w:cs="Arial"/>
          <w:color w:val="303030"/>
          <w:sz w:val="23"/>
          <w:szCs w:val="23"/>
        </w:rPr>
        <w:t xml:space="preserve"> = </w:t>
      </w:r>
      <w:proofErr w:type="spellStart"/>
      <w:r>
        <w:rPr>
          <w:rFonts w:ascii="Arial" w:hAnsi="Arial" w:cs="Arial"/>
          <w:color w:val="303030"/>
          <w:sz w:val="23"/>
          <w:szCs w:val="23"/>
        </w:rPr>
        <w:t>X</w:t>
      </w:r>
      <w:r>
        <w:rPr>
          <w:rFonts w:ascii="Arial" w:hAnsi="Arial" w:cs="Arial"/>
          <w:color w:val="303030"/>
          <w:sz w:val="23"/>
          <w:szCs w:val="23"/>
          <w:vertAlign w:val="subscript"/>
        </w:rPr>
        <w:t>old</w:t>
      </w:r>
      <w:proofErr w:type="spellEnd"/>
      <w:r>
        <w:rPr>
          <w:rFonts w:ascii="Arial" w:hAnsi="Arial" w:cs="Arial"/>
          <w:color w:val="303030"/>
          <w:sz w:val="23"/>
          <w:szCs w:val="23"/>
        </w:rPr>
        <w:t xml:space="preserve"> x </w:t>
      </w:r>
      <w:proofErr w:type="spellStart"/>
      <w:r>
        <w:rPr>
          <w:rFonts w:ascii="Arial" w:hAnsi="Arial" w:cs="Arial"/>
          <w:color w:val="303030"/>
          <w:sz w:val="23"/>
          <w:szCs w:val="23"/>
        </w:rPr>
        <w:t>S</w:t>
      </w:r>
      <w:r>
        <w:rPr>
          <w:rFonts w:ascii="Arial" w:hAnsi="Arial" w:cs="Arial"/>
          <w:color w:val="303030"/>
          <w:sz w:val="23"/>
          <w:szCs w:val="23"/>
          <w:vertAlign w:val="subscript"/>
        </w:rPr>
        <w:t>x</w:t>
      </w:r>
      <w:proofErr w:type="spellEnd"/>
      <w:r>
        <w:rPr>
          <w:rFonts w:ascii="Arial" w:hAnsi="Arial" w:cs="Arial"/>
          <w:color w:val="303030"/>
          <w:sz w:val="23"/>
          <w:szCs w:val="23"/>
        </w:rPr>
        <w:t> = 0 x 2 = 0</w:t>
      </w:r>
    </w:p>
    <w:p w14:paraId="50AA430B" w14:textId="77777777" w:rsidR="0095709C" w:rsidRDefault="0095709C" w:rsidP="0095709C">
      <w:pPr>
        <w:numPr>
          <w:ilvl w:val="0"/>
          <w:numId w:val="14"/>
        </w:numPr>
        <w:shd w:val="clear" w:color="auto" w:fill="FFFFFF"/>
        <w:spacing w:before="60" w:beforeAutospacing="0" w:after="60" w:afterAutospacing="0" w:line="240" w:lineRule="auto"/>
        <w:ind w:left="225"/>
        <w:textAlignment w:val="baseline"/>
        <w:rPr>
          <w:rFonts w:ascii="Arial" w:hAnsi="Arial" w:cs="Arial"/>
          <w:color w:val="303030"/>
          <w:sz w:val="23"/>
          <w:szCs w:val="23"/>
        </w:rPr>
      </w:pPr>
      <w:proofErr w:type="spellStart"/>
      <w:r>
        <w:rPr>
          <w:rFonts w:ascii="Arial" w:hAnsi="Arial" w:cs="Arial"/>
          <w:color w:val="303030"/>
          <w:sz w:val="23"/>
          <w:szCs w:val="23"/>
        </w:rPr>
        <w:t>Y</w:t>
      </w:r>
      <w:r>
        <w:rPr>
          <w:rFonts w:ascii="Arial" w:hAnsi="Arial" w:cs="Arial"/>
          <w:color w:val="303030"/>
          <w:sz w:val="23"/>
          <w:szCs w:val="23"/>
          <w:vertAlign w:val="subscript"/>
        </w:rPr>
        <w:t>new</w:t>
      </w:r>
      <w:proofErr w:type="spellEnd"/>
      <w:r>
        <w:rPr>
          <w:rFonts w:ascii="Arial" w:hAnsi="Arial" w:cs="Arial"/>
          <w:color w:val="303030"/>
          <w:sz w:val="23"/>
          <w:szCs w:val="23"/>
        </w:rPr>
        <w:t xml:space="preserve"> = </w:t>
      </w:r>
      <w:proofErr w:type="spellStart"/>
      <w:r>
        <w:rPr>
          <w:rFonts w:ascii="Arial" w:hAnsi="Arial" w:cs="Arial"/>
          <w:color w:val="303030"/>
          <w:sz w:val="23"/>
          <w:szCs w:val="23"/>
        </w:rPr>
        <w:t>Y</w:t>
      </w:r>
      <w:r>
        <w:rPr>
          <w:rFonts w:ascii="Arial" w:hAnsi="Arial" w:cs="Arial"/>
          <w:color w:val="303030"/>
          <w:sz w:val="23"/>
          <w:szCs w:val="23"/>
          <w:vertAlign w:val="subscript"/>
        </w:rPr>
        <w:t>old</w:t>
      </w:r>
      <w:proofErr w:type="spellEnd"/>
      <w:r>
        <w:rPr>
          <w:rFonts w:ascii="Arial" w:hAnsi="Arial" w:cs="Arial"/>
          <w:color w:val="303030"/>
          <w:sz w:val="23"/>
          <w:szCs w:val="23"/>
        </w:rPr>
        <w:t> x S</w:t>
      </w:r>
      <w:r>
        <w:rPr>
          <w:rFonts w:ascii="Arial" w:hAnsi="Arial" w:cs="Arial"/>
          <w:color w:val="303030"/>
          <w:sz w:val="23"/>
          <w:szCs w:val="23"/>
          <w:vertAlign w:val="subscript"/>
        </w:rPr>
        <w:t>y</w:t>
      </w:r>
      <w:r>
        <w:rPr>
          <w:rFonts w:ascii="Arial" w:hAnsi="Arial" w:cs="Arial"/>
          <w:color w:val="303030"/>
          <w:sz w:val="23"/>
          <w:szCs w:val="23"/>
        </w:rPr>
        <w:t> = 0 x 3 = 0</w:t>
      </w:r>
    </w:p>
    <w:p w14:paraId="50AA430C"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30D"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Thus, New coordinates of corner D after scaling = (0, 0).</w:t>
      </w:r>
    </w:p>
    <w:p w14:paraId="50AA430E" w14:textId="77777777" w:rsidR="0095709C" w:rsidRDefault="0095709C" w:rsidP="0095709C">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0AA430F" w14:textId="77777777" w:rsidR="0095709C" w:rsidRDefault="0095709C" w:rsidP="0095709C">
      <w:pPr>
        <w:pStyle w:val="NormalWeb"/>
        <w:shd w:val="clear" w:color="auto" w:fill="FFFFFF"/>
        <w:spacing w:before="60" w:beforeAutospacing="0" w:after="180" w:afterAutospacing="0"/>
        <w:textAlignment w:val="baseline"/>
        <w:rPr>
          <w:ins w:id="0" w:author="Unknown"/>
          <w:rFonts w:ascii="Arial" w:hAnsi="Arial" w:cs="Arial"/>
          <w:color w:val="303030"/>
          <w:sz w:val="23"/>
          <w:szCs w:val="23"/>
        </w:rPr>
      </w:pPr>
      <w:ins w:id="1" w:author="Unknown">
        <w:r>
          <w:rPr>
            <w:rFonts w:ascii="Arial" w:hAnsi="Arial" w:cs="Arial"/>
            <w:color w:val="303030"/>
            <w:sz w:val="23"/>
            <w:szCs w:val="23"/>
          </w:rPr>
          <w:t xml:space="preserve">Thus, New coordinates of the square after scaling = A (0, 9), </w:t>
        </w:r>
        <w:proofErr w:type="gramStart"/>
        <w:r>
          <w:rPr>
            <w:rFonts w:ascii="Arial" w:hAnsi="Arial" w:cs="Arial"/>
            <w:color w:val="303030"/>
            <w:sz w:val="23"/>
            <w:szCs w:val="23"/>
          </w:rPr>
          <w:t>B(</w:t>
        </w:r>
        <w:proofErr w:type="gramEnd"/>
        <w:r>
          <w:rPr>
            <w:rFonts w:ascii="Arial" w:hAnsi="Arial" w:cs="Arial"/>
            <w:color w:val="303030"/>
            <w:sz w:val="23"/>
            <w:szCs w:val="23"/>
          </w:rPr>
          <w:t>6, 9), C(6, 0), D(0, 0).</w:t>
        </w:r>
      </w:ins>
    </w:p>
    <w:p w14:paraId="50AA4310" w14:textId="77777777" w:rsidR="0095709C" w:rsidRDefault="0095709C" w:rsidP="0095709C">
      <w:pPr>
        <w:pStyle w:val="NormalWeb"/>
        <w:shd w:val="clear" w:color="auto" w:fill="FFFFFF"/>
        <w:spacing w:before="60" w:beforeAutospacing="0" w:after="180" w:afterAutospacing="0"/>
        <w:textAlignment w:val="baseline"/>
        <w:rPr>
          <w:ins w:id="2" w:author="Unknown"/>
          <w:rFonts w:ascii="Arial" w:hAnsi="Arial" w:cs="Arial"/>
          <w:color w:val="303030"/>
          <w:sz w:val="23"/>
          <w:szCs w:val="23"/>
        </w:rPr>
      </w:pPr>
      <w:ins w:id="3" w:author="Unknown">
        <w:r>
          <w:rPr>
            <w:rFonts w:ascii="Arial" w:hAnsi="Arial" w:cs="Arial"/>
            <w:color w:val="303030"/>
            <w:sz w:val="23"/>
            <w:szCs w:val="23"/>
          </w:rPr>
          <w:t> </w:t>
        </w:r>
      </w:ins>
    </w:p>
    <w:p w14:paraId="50AA4311" w14:textId="77777777" w:rsidR="0095709C" w:rsidRDefault="0095709C" w:rsidP="0095709C">
      <w:pPr>
        <w:pStyle w:val="NormalWeb"/>
        <w:shd w:val="clear" w:color="auto" w:fill="FFFFFF"/>
        <w:spacing w:before="60" w:beforeAutospacing="0" w:after="180" w:afterAutospacing="0"/>
        <w:textAlignment w:val="baseline"/>
        <w:rPr>
          <w:ins w:id="4" w:author="Unknown"/>
          <w:rFonts w:ascii="Arial" w:hAnsi="Arial" w:cs="Arial"/>
          <w:color w:val="303030"/>
          <w:sz w:val="23"/>
          <w:szCs w:val="23"/>
        </w:rPr>
      </w:pPr>
      <w:r>
        <w:rPr>
          <w:rFonts w:ascii="Arial" w:hAnsi="Arial" w:cs="Arial"/>
          <w:noProof/>
          <w:color w:val="303030"/>
          <w:sz w:val="23"/>
          <w:szCs w:val="23"/>
        </w:rPr>
        <w:lastRenderedPageBreak/>
        <w:drawing>
          <wp:inline distT="0" distB="0" distL="0" distR="0" wp14:anchorId="50AA431F" wp14:editId="50AA4320">
            <wp:extent cx="5524500" cy="2290460"/>
            <wp:effectExtent l="0" t="0" r="0" b="0"/>
            <wp:docPr id="13" name="Picture 13" descr="https://www.gatevidyalay.com/wp-content/uploads/2019/08/Scaling-in-Computer-Graphics-Problem-1-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atevidyalay.com/wp-content/uploads/2019/08/Scaling-in-Computer-Graphics-Problem-1-Solution.png"/>
                    <pic:cNvPicPr>
                      <a:picLocks noChangeAspect="1" noChangeArrowheads="1"/>
                    </pic:cNvPicPr>
                  </pic:nvPicPr>
                  <pic:blipFill>
                    <a:blip r:embed="rId13"/>
                    <a:srcRect/>
                    <a:stretch>
                      <a:fillRect/>
                    </a:stretch>
                  </pic:blipFill>
                  <pic:spPr bwMode="auto">
                    <a:xfrm>
                      <a:off x="0" y="0"/>
                      <a:ext cx="5524500" cy="2290460"/>
                    </a:xfrm>
                    <a:prstGeom prst="rect">
                      <a:avLst/>
                    </a:prstGeom>
                    <a:noFill/>
                    <a:ln w="9525">
                      <a:noFill/>
                      <a:miter lim="800000"/>
                      <a:headEnd/>
                      <a:tailEnd/>
                    </a:ln>
                  </pic:spPr>
                </pic:pic>
              </a:graphicData>
            </a:graphic>
          </wp:inline>
        </w:drawing>
      </w:r>
    </w:p>
    <w:p w14:paraId="50AA4312" w14:textId="77777777" w:rsidR="0095709C" w:rsidRDefault="0095709C"/>
    <w:sectPr w:rsidR="0095709C" w:rsidSect="004A1556">
      <w:head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A1633" w14:textId="77777777" w:rsidR="004B1B41" w:rsidRDefault="004B1B41" w:rsidP="004B1B41">
      <w:pPr>
        <w:spacing w:before="0" w:after="0" w:line="240" w:lineRule="auto"/>
      </w:pPr>
      <w:r>
        <w:separator/>
      </w:r>
    </w:p>
  </w:endnote>
  <w:endnote w:type="continuationSeparator" w:id="0">
    <w:p w14:paraId="14E871AD" w14:textId="77777777" w:rsidR="004B1B41" w:rsidRDefault="004B1B41" w:rsidP="004B1B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Condensed">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3FC40" w14:textId="77777777" w:rsidR="004B1B41" w:rsidRDefault="004B1B41" w:rsidP="004B1B41">
      <w:pPr>
        <w:spacing w:before="0" w:after="0" w:line="240" w:lineRule="auto"/>
      </w:pPr>
      <w:r>
        <w:separator/>
      </w:r>
    </w:p>
  </w:footnote>
  <w:footnote w:type="continuationSeparator" w:id="0">
    <w:p w14:paraId="70F9AC2E" w14:textId="77777777" w:rsidR="004B1B41" w:rsidRDefault="004B1B41" w:rsidP="004B1B4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Content>
      <w:p w14:paraId="4C162F1C" w14:textId="77777777" w:rsidR="004B1B41" w:rsidRDefault="004B1B41">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1AC66BA9" w14:textId="77777777" w:rsidR="004B1B41" w:rsidRDefault="004B1B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B2611"/>
    <w:multiLevelType w:val="multilevel"/>
    <w:tmpl w:val="08D6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57525"/>
    <w:multiLevelType w:val="multilevel"/>
    <w:tmpl w:val="9978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64A6C"/>
    <w:multiLevelType w:val="multilevel"/>
    <w:tmpl w:val="C40E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C0C06"/>
    <w:multiLevelType w:val="multilevel"/>
    <w:tmpl w:val="E67C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A3907"/>
    <w:multiLevelType w:val="multilevel"/>
    <w:tmpl w:val="0A8C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D17D8"/>
    <w:multiLevelType w:val="multilevel"/>
    <w:tmpl w:val="E4BC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F1918"/>
    <w:multiLevelType w:val="multilevel"/>
    <w:tmpl w:val="B3E0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21C82"/>
    <w:multiLevelType w:val="multilevel"/>
    <w:tmpl w:val="BE1C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F27D2"/>
    <w:multiLevelType w:val="multilevel"/>
    <w:tmpl w:val="BA92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B58B6"/>
    <w:multiLevelType w:val="multilevel"/>
    <w:tmpl w:val="20C2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FB3C4C"/>
    <w:multiLevelType w:val="multilevel"/>
    <w:tmpl w:val="DB30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92802"/>
    <w:multiLevelType w:val="multilevel"/>
    <w:tmpl w:val="1CB4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A45F4"/>
    <w:multiLevelType w:val="multilevel"/>
    <w:tmpl w:val="CC92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8A408B"/>
    <w:multiLevelType w:val="multilevel"/>
    <w:tmpl w:val="BFB0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7"/>
  </w:num>
  <w:num w:numId="4">
    <w:abstractNumId w:val="12"/>
  </w:num>
  <w:num w:numId="5">
    <w:abstractNumId w:val="1"/>
  </w:num>
  <w:num w:numId="6">
    <w:abstractNumId w:val="13"/>
  </w:num>
  <w:num w:numId="7">
    <w:abstractNumId w:val="10"/>
  </w:num>
  <w:num w:numId="8">
    <w:abstractNumId w:val="0"/>
  </w:num>
  <w:num w:numId="9">
    <w:abstractNumId w:val="4"/>
  </w:num>
  <w:num w:numId="10">
    <w:abstractNumId w:val="5"/>
  </w:num>
  <w:num w:numId="11">
    <w:abstractNumId w:val="6"/>
  </w:num>
  <w:num w:numId="12">
    <w:abstractNumId w:val="2"/>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drawingGridHorizontalSpacing w:val="201"/>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709C"/>
    <w:rsid w:val="0021489C"/>
    <w:rsid w:val="002F5006"/>
    <w:rsid w:val="004A1556"/>
    <w:rsid w:val="004B1B41"/>
    <w:rsid w:val="004F2E33"/>
    <w:rsid w:val="00703D06"/>
    <w:rsid w:val="0095709C"/>
    <w:rsid w:val="0098259C"/>
    <w:rsid w:val="009D56A5"/>
    <w:rsid w:val="00A01ADD"/>
    <w:rsid w:val="00B87C1E"/>
    <w:rsid w:val="00BC20F0"/>
    <w:rsid w:val="00DB4BD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421C"/>
  <w15:docId w15:val="{77BD53A4-82E2-41BC-82FC-059A960D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New" w:eastAsiaTheme="minorHAnsi" w:hAnsi="Courier New" w:cs="Courier New"/>
        <w:color w:val="000000"/>
        <w:w w:val="90"/>
        <w:sz w:val="21"/>
        <w:szCs w:val="21"/>
        <w:lang w:val="en-US" w:eastAsia="en-US" w:bidi="ar-SA"/>
      </w:rPr>
    </w:rPrDefault>
    <w:pPrDefault>
      <w:pPr>
        <w:spacing w:before="100" w:beforeAutospacing="1"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BD9"/>
  </w:style>
  <w:style w:type="paragraph" w:styleId="Heading2">
    <w:name w:val="heading 2"/>
    <w:basedOn w:val="Normal"/>
    <w:link w:val="Heading2Char"/>
    <w:uiPriority w:val="9"/>
    <w:qFormat/>
    <w:rsid w:val="0095709C"/>
    <w:pPr>
      <w:spacing w:line="240" w:lineRule="auto"/>
      <w:outlineLvl w:val="1"/>
    </w:pPr>
    <w:rPr>
      <w:rFonts w:ascii="Times New Roman" w:eastAsia="Times New Roman" w:hAnsi="Times New Roman" w:cs="Times New Roman"/>
      <w:b/>
      <w:bCs/>
      <w:color w:val="auto"/>
      <w:w w:val="100"/>
      <w:sz w:val="36"/>
      <w:szCs w:val="36"/>
      <w:lang w:bidi="hi-IN"/>
    </w:rPr>
  </w:style>
  <w:style w:type="paragraph" w:styleId="Heading3">
    <w:name w:val="heading 3"/>
    <w:basedOn w:val="Normal"/>
    <w:next w:val="Normal"/>
    <w:link w:val="Heading3Char"/>
    <w:uiPriority w:val="9"/>
    <w:semiHidden/>
    <w:unhideWhenUsed/>
    <w:qFormat/>
    <w:rsid w:val="009570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09C"/>
    <w:rPr>
      <w:rFonts w:ascii="Times New Roman" w:eastAsia="Times New Roman" w:hAnsi="Times New Roman" w:cs="Times New Roman"/>
      <w:b/>
      <w:bCs/>
      <w:color w:val="auto"/>
      <w:w w:val="100"/>
      <w:sz w:val="36"/>
      <w:szCs w:val="36"/>
      <w:lang w:bidi="hi-IN"/>
    </w:rPr>
  </w:style>
  <w:style w:type="character" w:styleId="Strong">
    <w:name w:val="Strong"/>
    <w:basedOn w:val="DefaultParagraphFont"/>
    <w:uiPriority w:val="22"/>
    <w:qFormat/>
    <w:rsid w:val="0095709C"/>
    <w:rPr>
      <w:b/>
      <w:bCs/>
    </w:rPr>
  </w:style>
  <w:style w:type="paragraph" w:styleId="NormalWeb">
    <w:name w:val="Normal (Web)"/>
    <w:basedOn w:val="Normal"/>
    <w:uiPriority w:val="99"/>
    <w:semiHidden/>
    <w:unhideWhenUsed/>
    <w:rsid w:val="0095709C"/>
    <w:pPr>
      <w:spacing w:line="240" w:lineRule="auto"/>
    </w:pPr>
    <w:rPr>
      <w:rFonts w:ascii="Times New Roman" w:eastAsia="Times New Roman" w:hAnsi="Times New Roman" w:cs="Times New Roman"/>
      <w:color w:val="auto"/>
      <w:w w:val="100"/>
      <w:sz w:val="24"/>
      <w:szCs w:val="24"/>
      <w:lang w:bidi="hi-IN"/>
    </w:rPr>
  </w:style>
  <w:style w:type="paragraph" w:styleId="BalloonText">
    <w:name w:val="Balloon Text"/>
    <w:basedOn w:val="Normal"/>
    <w:link w:val="BalloonTextChar"/>
    <w:uiPriority w:val="99"/>
    <w:semiHidden/>
    <w:unhideWhenUsed/>
    <w:rsid w:val="0095709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09C"/>
    <w:rPr>
      <w:rFonts w:ascii="Tahoma" w:hAnsi="Tahoma" w:cs="Tahoma"/>
      <w:sz w:val="16"/>
      <w:szCs w:val="16"/>
    </w:rPr>
  </w:style>
  <w:style w:type="character" w:customStyle="1" w:styleId="Heading3Char">
    <w:name w:val="Heading 3 Char"/>
    <w:basedOn w:val="DefaultParagraphFont"/>
    <w:link w:val="Heading3"/>
    <w:uiPriority w:val="9"/>
    <w:semiHidden/>
    <w:rsid w:val="0095709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B1B4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B1B41"/>
  </w:style>
  <w:style w:type="paragraph" w:styleId="Footer">
    <w:name w:val="footer"/>
    <w:basedOn w:val="Normal"/>
    <w:link w:val="FooterChar"/>
    <w:uiPriority w:val="99"/>
    <w:unhideWhenUsed/>
    <w:rsid w:val="004B1B4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B1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718516">
      <w:bodyDiv w:val="1"/>
      <w:marLeft w:val="0"/>
      <w:marRight w:val="0"/>
      <w:marTop w:val="0"/>
      <w:marBottom w:val="0"/>
      <w:divBdr>
        <w:top w:val="none" w:sz="0" w:space="0" w:color="auto"/>
        <w:left w:val="none" w:sz="0" w:space="0" w:color="auto"/>
        <w:bottom w:val="none" w:sz="0" w:space="0" w:color="auto"/>
        <w:right w:val="none" w:sz="0" w:space="0" w:color="auto"/>
      </w:divBdr>
    </w:div>
    <w:div w:id="330723871">
      <w:bodyDiv w:val="1"/>
      <w:marLeft w:val="0"/>
      <w:marRight w:val="0"/>
      <w:marTop w:val="0"/>
      <w:marBottom w:val="0"/>
      <w:divBdr>
        <w:top w:val="none" w:sz="0" w:space="0" w:color="auto"/>
        <w:left w:val="none" w:sz="0" w:space="0" w:color="auto"/>
        <w:bottom w:val="none" w:sz="0" w:space="0" w:color="auto"/>
        <w:right w:val="none" w:sz="0" w:space="0" w:color="auto"/>
      </w:divBdr>
    </w:div>
    <w:div w:id="664745550">
      <w:bodyDiv w:val="1"/>
      <w:marLeft w:val="0"/>
      <w:marRight w:val="0"/>
      <w:marTop w:val="0"/>
      <w:marBottom w:val="0"/>
      <w:divBdr>
        <w:top w:val="none" w:sz="0" w:space="0" w:color="auto"/>
        <w:left w:val="none" w:sz="0" w:space="0" w:color="auto"/>
        <w:bottom w:val="none" w:sz="0" w:space="0" w:color="auto"/>
        <w:right w:val="none" w:sz="0" w:space="0" w:color="auto"/>
      </w:divBdr>
    </w:div>
    <w:div w:id="760219280">
      <w:bodyDiv w:val="1"/>
      <w:marLeft w:val="0"/>
      <w:marRight w:val="0"/>
      <w:marTop w:val="0"/>
      <w:marBottom w:val="0"/>
      <w:divBdr>
        <w:top w:val="none" w:sz="0" w:space="0" w:color="auto"/>
        <w:left w:val="none" w:sz="0" w:space="0" w:color="auto"/>
        <w:bottom w:val="none" w:sz="0" w:space="0" w:color="auto"/>
        <w:right w:val="none" w:sz="0" w:space="0" w:color="auto"/>
      </w:divBdr>
    </w:div>
    <w:div w:id="960771998">
      <w:bodyDiv w:val="1"/>
      <w:marLeft w:val="0"/>
      <w:marRight w:val="0"/>
      <w:marTop w:val="0"/>
      <w:marBottom w:val="0"/>
      <w:divBdr>
        <w:top w:val="none" w:sz="0" w:space="0" w:color="auto"/>
        <w:left w:val="none" w:sz="0" w:space="0" w:color="auto"/>
        <w:bottom w:val="none" w:sz="0" w:space="0" w:color="auto"/>
        <w:right w:val="none" w:sz="0" w:space="0" w:color="auto"/>
      </w:divBdr>
    </w:div>
    <w:div w:id="1029185050">
      <w:bodyDiv w:val="1"/>
      <w:marLeft w:val="0"/>
      <w:marRight w:val="0"/>
      <w:marTop w:val="0"/>
      <w:marBottom w:val="0"/>
      <w:divBdr>
        <w:top w:val="none" w:sz="0" w:space="0" w:color="auto"/>
        <w:left w:val="none" w:sz="0" w:space="0" w:color="auto"/>
        <w:bottom w:val="none" w:sz="0" w:space="0" w:color="auto"/>
        <w:right w:val="none" w:sz="0" w:space="0" w:color="auto"/>
      </w:divBdr>
    </w:div>
    <w:div w:id="1262760950">
      <w:bodyDiv w:val="1"/>
      <w:marLeft w:val="0"/>
      <w:marRight w:val="0"/>
      <w:marTop w:val="0"/>
      <w:marBottom w:val="0"/>
      <w:divBdr>
        <w:top w:val="none" w:sz="0" w:space="0" w:color="auto"/>
        <w:left w:val="none" w:sz="0" w:space="0" w:color="auto"/>
        <w:bottom w:val="none" w:sz="0" w:space="0" w:color="auto"/>
        <w:right w:val="none" w:sz="0" w:space="0" w:color="auto"/>
      </w:divBdr>
    </w:div>
    <w:div w:id="1298880036">
      <w:bodyDiv w:val="1"/>
      <w:marLeft w:val="0"/>
      <w:marRight w:val="0"/>
      <w:marTop w:val="0"/>
      <w:marBottom w:val="0"/>
      <w:divBdr>
        <w:top w:val="none" w:sz="0" w:space="0" w:color="auto"/>
        <w:left w:val="none" w:sz="0" w:space="0" w:color="auto"/>
        <w:bottom w:val="none" w:sz="0" w:space="0" w:color="auto"/>
        <w:right w:val="none" w:sz="0" w:space="0" w:color="auto"/>
      </w:divBdr>
    </w:div>
    <w:div w:id="1646930053">
      <w:bodyDiv w:val="1"/>
      <w:marLeft w:val="0"/>
      <w:marRight w:val="0"/>
      <w:marTop w:val="0"/>
      <w:marBottom w:val="0"/>
      <w:divBdr>
        <w:top w:val="none" w:sz="0" w:space="0" w:color="auto"/>
        <w:left w:val="none" w:sz="0" w:space="0" w:color="auto"/>
        <w:bottom w:val="none" w:sz="0" w:space="0" w:color="auto"/>
        <w:right w:val="none" w:sz="0" w:space="0" w:color="auto"/>
      </w:divBdr>
    </w:div>
    <w:div w:id="214481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891</Words>
  <Characters>5080</Characters>
  <Application>Microsoft Office Word</Application>
  <DocSecurity>0</DocSecurity>
  <Lines>42</Lines>
  <Paragraphs>11</Paragraphs>
  <ScaleCrop>false</ScaleCrop>
  <Company>by adguard</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ashikapatel4100@gmail.com</cp:lastModifiedBy>
  <cp:revision>2</cp:revision>
  <dcterms:created xsi:type="dcterms:W3CDTF">2021-03-07T18:00:00Z</dcterms:created>
  <dcterms:modified xsi:type="dcterms:W3CDTF">2021-03-09T12:19:00Z</dcterms:modified>
</cp:coreProperties>
</file>